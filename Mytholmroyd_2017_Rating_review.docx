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75BCA" w14:textId="77777777" w:rsidR="002F321C" w:rsidRPr="00173B3C" w:rsidRDefault="00050E82" w:rsidP="00802C16">
      <w:pPr>
        <w:pStyle w:val="Documenttitlemidgreen"/>
        <w:outlineLvl w:val="0"/>
      </w:pPr>
      <w:bookmarkStart w:id="0" w:name="_GoBack"/>
      <w:bookmarkEnd w:id="0"/>
      <w:r>
        <w:t>Calder at Mytholmroyd</w:t>
      </w:r>
    </w:p>
    <w:tbl>
      <w:tblPr>
        <w:tblW w:w="0" w:type="auto"/>
        <w:tblCellMar>
          <w:left w:w="0" w:type="dxa"/>
          <w:right w:w="0" w:type="dxa"/>
        </w:tblCellMar>
        <w:tblLook w:val="04A0" w:firstRow="1" w:lastRow="0" w:firstColumn="1" w:lastColumn="0" w:noHBand="0" w:noVBand="1"/>
      </w:tblPr>
      <w:tblGrid>
        <w:gridCol w:w="7824"/>
        <w:gridCol w:w="2601"/>
      </w:tblGrid>
      <w:tr w:rsidR="000E2786" w:rsidRPr="006811E7" w14:paraId="77BE3DAF" w14:textId="77777777" w:rsidTr="00E80C41">
        <w:trPr>
          <w:trHeight w:hRule="exact" w:val="567"/>
        </w:trPr>
        <w:tc>
          <w:tcPr>
            <w:tcW w:w="7824" w:type="dxa"/>
            <w:vAlign w:val="center"/>
          </w:tcPr>
          <w:p w14:paraId="1C6957CF" w14:textId="77777777" w:rsidR="000E2786" w:rsidRPr="006811E7" w:rsidRDefault="00102679" w:rsidP="006811E7">
            <w:pPr>
              <w:pStyle w:val="DocumentDescription"/>
            </w:pPr>
            <w:r>
              <w:t>Flow Derivation Review</w:t>
            </w:r>
          </w:p>
        </w:tc>
        <w:tc>
          <w:tcPr>
            <w:tcW w:w="2601" w:type="dxa"/>
            <w:vAlign w:val="center"/>
          </w:tcPr>
          <w:p w14:paraId="105A6AC2" w14:textId="77777777" w:rsidR="000E2786" w:rsidRPr="006811E7" w:rsidRDefault="00965F1C" w:rsidP="00965F1C">
            <w:pPr>
              <w:pStyle w:val="Dateorreference"/>
            </w:pPr>
            <w:ins w:id="1" w:author="Lindsay, David" w:date="2017-07-04T08:53:00Z">
              <w:r>
                <w:rPr>
                  <w:rFonts w:eastAsiaTheme="minorHAnsi"/>
                </w:rPr>
                <w:t>July 2017</w:t>
              </w:r>
            </w:ins>
          </w:p>
        </w:tc>
      </w:tr>
    </w:tbl>
    <w:p w14:paraId="58515F07" w14:textId="77777777" w:rsidR="00296E29" w:rsidRDefault="00102679" w:rsidP="00296E29">
      <w:pPr>
        <w:pStyle w:val="Mainheading"/>
      </w:pPr>
      <w:r>
        <w:t>Site Details</w:t>
      </w:r>
    </w:p>
    <w:p w14:paraId="44B78482" w14:textId="77777777" w:rsidR="00102679" w:rsidRDefault="00102679" w:rsidP="00296E29">
      <w:pPr>
        <w:pStyle w:val="Maintextblack"/>
      </w:pPr>
      <w:r>
        <w:t>Station Number:</w:t>
      </w:r>
      <w:r w:rsidR="00802C16">
        <w:tab/>
      </w:r>
      <w:r w:rsidR="00050E82">
        <w:t>F1204</w:t>
      </w:r>
    </w:p>
    <w:p w14:paraId="4F633775" w14:textId="77777777" w:rsidR="00802C16" w:rsidRDefault="00802C16" w:rsidP="00296E29">
      <w:pPr>
        <w:pStyle w:val="Maintextblack"/>
      </w:pPr>
      <w:r>
        <w:t>River Name:</w:t>
      </w:r>
      <w:r>
        <w:tab/>
      </w:r>
      <w:r>
        <w:tab/>
      </w:r>
      <w:r w:rsidR="00050E82">
        <w:t>Calder</w:t>
      </w:r>
    </w:p>
    <w:p w14:paraId="2C53613E" w14:textId="77777777" w:rsidR="00802C16" w:rsidRDefault="00802C16" w:rsidP="00296E29">
      <w:pPr>
        <w:pStyle w:val="Maintextblack"/>
      </w:pPr>
      <w:r>
        <w:t>Station Name:</w:t>
      </w:r>
      <w:r>
        <w:tab/>
      </w:r>
      <w:r>
        <w:tab/>
      </w:r>
      <w:r w:rsidR="00050E82">
        <w:t>Mytholmroyd</w:t>
      </w:r>
    </w:p>
    <w:p w14:paraId="15C643EB" w14:textId="77777777" w:rsidR="00802C16" w:rsidRDefault="00802C16" w:rsidP="00296E29">
      <w:pPr>
        <w:pStyle w:val="Maintextblack"/>
      </w:pPr>
      <w:r>
        <w:t>Grid Reference:</w:t>
      </w:r>
      <w:r>
        <w:tab/>
      </w:r>
      <w:r w:rsidR="00050E82" w:rsidRPr="00050E82">
        <w:t>SE0116226048</w:t>
      </w:r>
    </w:p>
    <w:p w14:paraId="72285148" w14:textId="77777777" w:rsidR="00802C16" w:rsidRDefault="00802C16" w:rsidP="00296E29">
      <w:pPr>
        <w:pStyle w:val="Maintextblack"/>
      </w:pPr>
      <w:r>
        <w:t>Station Datum:</w:t>
      </w:r>
      <w:r>
        <w:tab/>
      </w:r>
      <w:r w:rsidR="00050E82">
        <w:t>87.461 mAOD [Tower Surveys 9/11/2009]</w:t>
      </w:r>
    </w:p>
    <w:p w14:paraId="0FC318DE" w14:textId="77777777" w:rsidR="00802C16" w:rsidRDefault="00802C16" w:rsidP="00296E29">
      <w:pPr>
        <w:pStyle w:val="Maintextblack"/>
      </w:pPr>
      <w:r>
        <w:t>Bankfull Level:</w:t>
      </w:r>
      <w:r>
        <w:tab/>
      </w:r>
      <w:r>
        <w:tab/>
      </w:r>
      <w:r w:rsidR="00050E82">
        <w:t>91.4 (approximately)</w:t>
      </w:r>
    </w:p>
    <w:p w14:paraId="4A9DAABB" w14:textId="77777777" w:rsidR="00802C16" w:rsidRDefault="00802C16" w:rsidP="00296E29">
      <w:pPr>
        <w:pStyle w:val="Maintextblack"/>
      </w:pPr>
      <w:r>
        <w:t>Mean Bed Level:</w:t>
      </w:r>
      <w:r>
        <w:tab/>
      </w:r>
      <w:r w:rsidR="00050E82">
        <w:t>??</w:t>
      </w:r>
    </w:p>
    <w:p w14:paraId="1DAB969C" w14:textId="77777777" w:rsidR="00802C16" w:rsidRDefault="00802C16" w:rsidP="00296E29">
      <w:pPr>
        <w:pStyle w:val="Maintextblack"/>
      </w:pPr>
    </w:p>
    <w:p w14:paraId="5ABDADDF" w14:textId="77777777" w:rsidR="00102679" w:rsidRDefault="00802C16" w:rsidP="00296E29">
      <w:pPr>
        <w:pStyle w:val="Maintextblack"/>
      </w:pPr>
      <w:r>
        <w:t>Description of station:</w:t>
      </w:r>
    </w:p>
    <w:p w14:paraId="39C41DA0" w14:textId="77777777" w:rsidR="00802C16" w:rsidRDefault="00050E82" w:rsidP="00296E29">
      <w:pPr>
        <w:pStyle w:val="Maintextblack"/>
      </w:pPr>
      <w:r>
        <w:t>The site comprises a multi-path crossed-path ultrasonic time of flight gauge, designed to measure full range of flows.  There is a low flow control Crump weir downstream, frequently drowned.  Level is measured by a pressure transducer under the road bridge.</w:t>
      </w:r>
      <w:r w:rsidR="00601ED8">
        <w:t xml:space="preserve"> In the past there were also upward looking ultrasonic transducers but these were frequently affected by silt and are no longer used.</w:t>
      </w:r>
      <w:r>
        <w:t xml:space="preserve">  The telemetry and gauging equipment are housed in a masonry building on the right bank, at the back of the car park.  There is also a separate level site located a few metres upstream of the bridge, originally put in for flood warning</w:t>
      </w:r>
      <w:r w:rsidR="00EC5078">
        <w:t>.  This gauge has been retained and comprises a steel stilling tube with cabinet mounted on top, housing a shaft encoder.  Access to the channel is via a hooped ladder.</w:t>
      </w:r>
    </w:p>
    <w:p w14:paraId="33B16642" w14:textId="77777777" w:rsidR="00102679" w:rsidRDefault="00ED453A" w:rsidP="00ED453A">
      <w:pPr>
        <w:pStyle w:val="Mainheading"/>
      </w:pPr>
      <w:r>
        <w:t>Site History</w:t>
      </w:r>
    </w:p>
    <w:p w14:paraId="37ACB15E" w14:textId="77777777" w:rsidR="00EC5078" w:rsidRDefault="00EC5078" w:rsidP="00781103">
      <w:pPr>
        <w:pStyle w:val="Maintextblack"/>
      </w:pPr>
      <w:r>
        <w:t>The flow station was commissioned in 1989</w:t>
      </w:r>
      <w:r w:rsidR="00D80945">
        <w:t>, originally known as Caldene Bridge but since renamed to Mytholmroyd to match the adjacent level gauge</w:t>
      </w:r>
      <w:r>
        <w:t>.  It is thought the upstream level site pre-dates this, but the digital archive for it only starts in 1996.</w:t>
      </w:r>
    </w:p>
    <w:p w14:paraId="771D303F" w14:textId="77777777" w:rsidR="00EC5078" w:rsidRDefault="00EC5078" w:rsidP="00781103">
      <w:pPr>
        <w:pStyle w:val="Maintextblack"/>
      </w:pPr>
      <w:r>
        <w:t>The gauge comprises a crossed path time of flight ultrasonic, with transducers mounted in sloping racks in the lower channel and vertical racks fixed to the bridge abutments in the upper channel.  The lower racks originally had lexan dome covers to protect the transducers, however these frequently blocked up with silt and have since been removed.</w:t>
      </w:r>
    </w:p>
    <w:p w14:paraId="35D0DD91" w14:textId="77777777" w:rsidR="00D80945" w:rsidRDefault="00D80945" w:rsidP="00781103">
      <w:pPr>
        <w:pStyle w:val="Maintextblack"/>
      </w:pPr>
      <w:r>
        <w:t>A low flow weir was also built downstream of the gauging section, although its purpose is not entirely clear.  It usually appears to be drowned out but may retain water level at very low flows to provide sufficient cover for the transducers.</w:t>
      </w:r>
    </w:p>
    <w:p w14:paraId="28D0E71B" w14:textId="77777777" w:rsidR="00D80945" w:rsidRDefault="00D80945" w:rsidP="00781103">
      <w:pPr>
        <w:pStyle w:val="Maintextblack"/>
      </w:pPr>
      <w:r>
        <w:t>The gauge has suffered problems over the years with paths dropping out, especially at higher flows.  This may be due to high silt load or to aeration from pipes and outfalls in the channel upstream.  The original USMP was replaced with an S2000 gauge in 2008.  There is a rating curve in Sked which has historically been used to infill gaps in the derived flow series when the gauge data is missing.</w:t>
      </w:r>
    </w:p>
    <w:p w14:paraId="713ED212" w14:textId="77777777" w:rsidR="00D80945" w:rsidRDefault="00D80945" w:rsidP="00781103">
      <w:pPr>
        <w:pStyle w:val="Maintextblack"/>
      </w:pPr>
      <w:r>
        <w:t>The upstream level site is used to trigger alarms for flood warning purposes.  The gauge zero for this is different to the flow site, despite being only a few metres upstream (the green tube in the site photo below, the ultrasonic transducers are under the road bridge), which has caused confusion when reporting levels in the past.</w:t>
      </w:r>
    </w:p>
    <w:p w14:paraId="120DDF86" w14:textId="77777777" w:rsidR="00EC5078" w:rsidRDefault="00D80945" w:rsidP="00781103">
      <w:pPr>
        <w:pStyle w:val="Maintextblack"/>
      </w:pPr>
      <w:r w:rsidRPr="00D80945">
        <w:rPr>
          <w:noProof/>
          <w:lang w:eastAsia="zh-CN"/>
        </w:rPr>
        <w:lastRenderedPageBreak/>
        <w:drawing>
          <wp:inline distT="0" distB="0" distL="0" distR="0" wp14:anchorId="1F5D4775" wp14:editId="588B1E35">
            <wp:extent cx="6268213" cy="4700016"/>
            <wp:effectExtent l="19050" t="0" r="0" b="0"/>
            <wp:docPr id="4" name="Picture 2" descr="F1204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204_Overview.jpg"/>
                    <pic:cNvPicPr/>
                  </pic:nvPicPr>
                  <pic:blipFill>
                    <a:blip r:embed="rId8" cstate="print"/>
                    <a:stretch>
                      <a:fillRect/>
                    </a:stretch>
                  </pic:blipFill>
                  <pic:spPr>
                    <a:xfrm>
                      <a:off x="0" y="0"/>
                      <a:ext cx="6268213" cy="4700016"/>
                    </a:xfrm>
                    <a:prstGeom prst="rect">
                      <a:avLst/>
                    </a:prstGeom>
                  </pic:spPr>
                </pic:pic>
              </a:graphicData>
            </a:graphic>
          </wp:inline>
        </w:drawing>
      </w:r>
    </w:p>
    <w:p w14:paraId="3944C935" w14:textId="77777777" w:rsidR="00ED453A" w:rsidRDefault="00ED453A" w:rsidP="00ED453A">
      <w:pPr>
        <w:pStyle w:val="Mainheading"/>
      </w:pPr>
      <w:r>
        <w:t>Evaluation</w:t>
      </w:r>
    </w:p>
    <w:p w14:paraId="1EE7D291" w14:textId="77777777" w:rsidR="00965F1C" w:rsidRDefault="00965F1C">
      <w:pPr>
        <w:spacing w:after="0"/>
      </w:pPr>
      <w:r>
        <w:t xml:space="preserve">This is an interim evaluation to reconsider rating C only. It has been prompted by recent updates to the upper Calder hydraulic models, which looked in detail at the flows and levels at Caldene Bridge, the location for the gauging station. Modelling was carried out by Thomas MacKay Ltd </w:t>
      </w:r>
      <w:r w:rsidR="00254650">
        <w:t xml:space="preserve">(under contract to Mott MacDonald) </w:t>
      </w:r>
      <w:r>
        <w:t>in development of the Mytholmroyd flood alleviation scheme design.</w:t>
      </w:r>
    </w:p>
    <w:p w14:paraId="3E85D620" w14:textId="77777777" w:rsidR="00965F1C" w:rsidRDefault="00965F1C">
      <w:pPr>
        <w:spacing w:after="0"/>
      </w:pPr>
    </w:p>
    <w:p w14:paraId="2F744E1C" w14:textId="77777777" w:rsidR="00965F1C" w:rsidRDefault="00965F1C">
      <w:pPr>
        <w:spacing w:after="0"/>
      </w:pPr>
      <w:r>
        <w:t>The current rating C was developed in 2014 and based largely on the ultrasonic gauge records, refer to the 2014 review report for the details of this. The conclusion from that review was that rating C was an improvement of the previous rating B, but there was still considerable uncertainty above 3m stage due to a lack of check gaugings and still a suspicion that the ultrasonic was perhaps over-predicting the higher flows when compared to the few available gaugings. This was attributed to the fact that the upper paths never work, so the calculated flow from the ultrasonic is always based on extrapolation of velocities from the lower paths in the centre of the channel, which are likely to be higher than those on the raised bank sections towards the sides of the high flow channel.</w:t>
      </w:r>
    </w:p>
    <w:p w14:paraId="1BE562C3" w14:textId="77777777" w:rsidR="00965F1C" w:rsidRDefault="00965F1C">
      <w:pPr>
        <w:spacing w:after="0"/>
      </w:pPr>
    </w:p>
    <w:p w14:paraId="4A0A9D78" w14:textId="77777777" w:rsidR="00FF407B" w:rsidRDefault="00965F1C">
      <w:pPr>
        <w:spacing w:after="0"/>
        <w:rPr>
          <w:lang w:eastAsia="en-US"/>
        </w:rPr>
      </w:pPr>
      <w:r>
        <w:t xml:space="preserve">This conclusion was borne out in the modelling, which identified a greater head loss across the bridge structure and suggested higher stages for a given flow compared to rating C. </w:t>
      </w:r>
      <w:r w:rsidR="00254650">
        <w:t>A new rating D was proposed, largely following rating C in the lower sections, where we have high confidence, but then fitted through the model data points above 3.1m stage. Figure 1 below shows the existing rating C and new rating D. Figure 2 shows the model runs used to derive rating D, more detail of this can be found in the Mytholmroyd FAS Hydrology and Hydraulic Modelling Reports.</w:t>
      </w:r>
      <w:r w:rsidR="00FF407B">
        <w:br w:type="page"/>
      </w:r>
    </w:p>
    <w:p w14:paraId="1447DB24" w14:textId="77777777" w:rsidR="00012473" w:rsidRDefault="00012473" w:rsidP="00781103">
      <w:pPr>
        <w:pStyle w:val="Maintextblack"/>
      </w:pPr>
    </w:p>
    <w:p w14:paraId="23AE9FB0" w14:textId="77777777" w:rsidR="00AA170A" w:rsidRDefault="00012473" w:rsidP="00012473">
      <w:pPr>
        <w:pStyle w:val="Figureimagetitle"/>
      </w:pPr>
      <w:r>
        <w:t xml:space="preserve">Figure 1: Rating </w:t>
      </w:r>
      <w:r w:rsidR="00254650">
        <w:t>C and Proposed Rating D</w:t>
      </w:r>
    </w:p>
    <w:p w14:paraId="7D30F1D5" w14:textId="77777777" w:rsidR="00254650" w:rsidRDefault="00254650" w:rsidP="00012473">
      <w:pPr>
        <w:pStyle w:val="Figureimagetitle"/>
      </w:pPr>
      <w:r>
        <w:rPr>
          <w:noProof/>
          <w:lang w:eastAsia="zh-CN"/>
        </w:rPr>
        <w:drawing>
          <wp:inline distT="0" distB="0" distL="0" distR="0" wp14:anchorId="6C12B4C3" wp14:editId="24AD910E">
            <wp:extent cx="5070143" cy="4156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tholmroyd ratings C_D.bmp"/>
                    <pic:cNvPicPr/>
                  </pic:nvPicPr>
                  <pic:blipFill>
                    <a:blip r:embed="rId9">
                      <a:extLst>
                        <a:ext uri="{28A0092B-C50C-407E-A947-70E740481C1C}">
                          <a14:useLocalDpi xmlns:a14="http://schemas.microsoft.com/office/drawing/2010/main" val="0"/>
                        </a:ext>
                      </a:extLst>
                    </a:blip>
                    <a:stretch>
                      <a:fillRect/>
                    </a:stretch>
                  </pic:blipFill>
                  <pic:spPr>
                    <a:xfrm>
                      <a:off x="0" y="0"/>
                      <a:ext cx="5073430" cy="4159483"/>
                    </a:xfrm>
                    <a:prstGeom prst="rect">
                      <a:avLst/>
                    </a:prstGeom>
                  </pic:spPr>
                </pic:pic>
              </a:graphicData>
            </a:graphic>
          </wp:inline>
        </w:drawing>
      </w:r>
    </w:p>
    <w:p w14:paraId="59BA82D8" w14:textId="77777777" w:rsidR="00012473" w:rsidRDefault="00012473" w:rsidP="00012473">
      <w:pPr>
        <w:pStyle w:val="Figureimagetitle"/>
      </w:pPr>
    </w:p>
    <w:p w14:paraId="633A8C15" w14:textId="77777777" w:rsidR="00012473" w:rsidRDefault="00012473" w:rsidP="00012473">
      <w:pPr>
        <w:pStyle w:val="Figureimagetitle"/>
      </w:pPr>
      <w:r>
        <w:t xml:space="preserve">Figure 2: </w:t>
      </w:r>
      <w:r w:rsidR="00254650">
        <w:t>Model Results for Rating D Development</w:t>
      </w:r>
    </w:p>
    <w:p w14:paraId="581CE5E2" w14:textId="77777777" w:rsidR="00254650" w:rsidRDefault="00254650" w:rsidP="00012473">
      <w:pPr>
        <w:pStyle w:val="Figureimagetitle"/>
      </w:pPr>
      <w:r w:rsidRPr="00254650">
        <w:rPr>
          <w:noProof/>
          <w:lang w:eastAsia="zh-CN"/>
        </w:rPr>
        <w:drawing>
          <wp:inline distT="0" distB="0" distL="0" distR="0" wp14:anchorId="31A29570" wp14:editId="454BAAE0">
            <wp:extent cx="5875361" cy="36576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ABEA4A" w14:textId="77777777" w:rsidR="00254650" w:rsidRDefault="00254650">
      <w:pPr>
        <w:spacing w:after="0"/>
        <w:rPr>
          <w:rFonts w:cs="Times New Roman"/>
          <w:b/>
          <w:lang w:eastAsia="en-US"/>
        </w:rPr>
      </w:pPr>
      <w:r>
        <w:br w:type="page"/>
      </w:r>
    </w:p>
    <w:p w14:paraId="4947F4E5" w14:textId="77777777" w:rsidR="00ED453A" w:rsidRDefault="00ED453A" w:rsidP="00ED453A">
      <w:pPr>
        <w:pStyle w:val="Mainheading"/>
      </w:pPr>
      <w:r>
        <w:lastRenderedPageBreak/>
        <w:t>Other Ratings</w:t>
      </w:r>
    </w:p>
    <w:p w14:paraId="688AD120" w14:textId="77777777" w:rsidR="00781103" w:rsidRDefault="00396539" w:rsidP="00781103">
      <w:pPr>
        <w:pStyle w:val="Maintextblack"/>
      </w:pPr>
      <w:r>
        <w:t xml:space="preserve">No other ratings are known of, NFFS </w:t>
      </w:r>
      <w:r w:rsidR="00E809FF">
        <w:t xml:space="preserve">still </w:t>
      </w:r>
      <w:r>
        <w:t xml:space="preserve">uses the </w:t>
      </w:r>
      <w:r w:rsidR="00E809FF">
        <w:t>previous</w:t>
      </w:r>
      <w:r>
        <w:t xml:space="preserve"> rating B.</w:t>
      </w:r>
    </w:p>
    <w:p w14:paraId="3085B3F5" w14:textId="77777777" w:rsidR="00975CF8" w:rsidRDefault="00975CF8" w:rsidP="00975CF8">
      <w:pPr>
        <w:pStyle w:val="Mainheading"/>
      </w:pPr>
      <w:r>
        <w:t>Conclusions</w:t>
      </w:r>
    </w:p>
    <w:p w14:paraId="14559719" w14:textId="77777777" w:rsidR="00E7712F" w:rsidRDefault="00E7712F" w:rsidP="00E7712F">
      <w:pPr>
        <w:pStyle w:val="Maintextblack"/>
      </w:pPr>
      <w:r>
        <w:t>The detailed modelling has shown that the current rating C is over-estimating flow above a stage of around 3.1m. A revised rating D has been developed based on the model results and is thought to give a more reliable estimate of the highest flows at this site.</w:t>
      </w:r>
    </w:p>
    <w:p w14:paraId="32924C6F" w14:textId="77777777" w:rsidR="00975CF8" w:rsidRDefault="00975CF8" w:rsidP="00975CF8">
      <w:pPr>
        <w:pStyle w:val="Mainheading"/>
      </w:pPr>
      <w:r>
        <w:t>Recommendations</w:t>
      </w:r>
    </w:p>
    <w:p w14:paraId="318B1A90" w14:textId="77777777" w:rsidR="00CF7FE1" w:rsidRDefault="00CF7FE1" w:rsidP="00781103">
      <w:pPr>
        <w:pStyle w:val="Bulletroundblack"/>
      </w:pPr>
      <w:r>
        <w:t xml:space="preserve">Rating </w:t>
      </w:r>
      <w:r w:rsidR="00E7712F">
        <w:t>C</w:t>
      </w:r>
      <w:r>
        <w:t xml:space="preserve"> should be amended to </w:t>
      </w:r>
      <w:r w:rsidR="00E7712F">
        <w:t>reduce</w:t>
      </w:r>
      <w:r>
        <w:t xml:space="preserve"> flow </w:t>
      </w:r>
      <w:r w:rsidR="00E7712F">
        <w:t xml:space="preserve">slightly </w:t>
      </w:r>
      <w:r>
        <w:t xml:space="preserve">above 3m in line with the </w:t>
      </w:r>
      <w:r w:rsidR="00E7712F">
        <w:t>model results</w:t>
      </w:r>
      <w:r>
        <w:t>;</w:t>
      </w:r>
    </w:p>
    <w:p w14:paraId="4086D0CB" w14:textId="77777777" w:rsidR="00CF7FE1" w:rsidRDefault="00CF7FE1" w:rsidP="00781103">
      <w:pPr>
        <w:pStyle w:val="Bulletroundblack"/>
      </w:pPr>
      <w:r>
        <w:t xml:space="preserve">More gaugings above 3m stage are </w:t>
      </w:r>
      <w:r w:rsidR="00E7712F">
        <w:t xml:space="preserve">still </w:t>
      </w:r>
      <w:r>
        <w:t>needed to confirm the revised rating as a priority;</w:t>
      </w:r>
    </w:p>
    <w:p w14:paraId="0F04C45B" w14:textId="77777777" w:rsidR="00CF7FE1" w:rsidRDefault="00E7712F" w:rsidP="00781103">
      <w:pPr>
        <w:pStyle w:val="Bulletroundblack"/>
      </w:pPr>
      <w:r>
        <w:t>Major changes to this site are planned as part of the Flood Alleviation Scheme, including removal of the Caldene Bridge and widening of the channel to provide greater conveyance of flood flows. This will necessitate a change to the flow derivation for this station, including a replacement for the current ultrasonic gauge and eventually a further revised rating curve.</w:t>
      </w:r>
    </w:p>
    <w:p w14:paraId="44ED8AE9" w14:textId="77777777" w:rsidR="00ED453A" w:rsidRDefault="0034785C" w:rsidP="0034785C">
      <w:pPr>
        <w:pStyle w:val="Mainheading"/>
      </w:pPr>
      <w:r>
        <w:t>Approval and Sign Off</w:t>
      </w:r>
    </w:p>
    <w:tbl>
      <w:tblPr>
        <w:tblStyle w:val="TableStyle4Green"/>
        <w:tblW w:w="5000" w:type="pct"/>
        <w:tblLook w:val="0420" w:firstRow="1" w:lastRow="0" w:firstColumn="0" w:lastColumn="0" w:noHBand="0" w:noVBand="1"/>
      </w:tblPr>
      <w:tblGrid>
        <w:gridCol w:w="2079"/>
        <w:gridCol w:w="2077"/>
        <w:gridCol w:w="2135"/>
        <w:gridCol w:w="2078"/>
        <w:gridCol w:w="2076"/>
      </w:tblGrid>
      <w:tr w:rsidR="0034785C" w:rsidRPr="009162C1" w14:paraId="043488E6" w14:textId="77777777" w:rsidTr="008A6BAF">
        <w:trPr>
          <w:cnfStyle w:val="100000000000" w:firstRow="1" w:lastRow="0" w:firstColumn="0" w:lastColumn="0" w:oddVBand="0" w:evenVBand="0" w:oddHBand="0" w:evenHBand="0" w:firstRowFirstColumn="0" w:firstRowLastColumn="0" w:lastRowFirstColumn="0" w:lastRowLastColumn="0"/>
          <w:trHeight w:val="410"/>
        </w:trPr>
        <w:tc>
          <w:tcPr>
            <w:tcW w:w="5000" w:type="pct"/>
            <w:gridSpan w:val="5"/>
            <w:noWrap/>
            <w:hideMark/>
          </w:tcPr>
          <w:p w14:paraId="67F6DACB" w14:textId="77777777" w:rsidR="0034785C" w:rsidRPr="009162C1" w:rsidRDefault="0034785C" w:rsidP="009A5793">
            <w:pPr>
              <w:pStyle w:val="Maintextblack"/>
            </w:pPr>
            <w:r>
              <w:t>Review carried out by:</w:t>
            </w:r>
          </w:p>
        </w:tc>
      </w:tr>
      <w:tr w:rsidR="0034785C" w:rsidRPr="009162C1" w14:paraId="6EC9B963" w14:textId="77777777" w:rsidTr="008A6BAF">
        <w:trPr>
          <w:cnfStyle w:val="000000100000" w:firstRow="0" w:lastRow="0" w:firstColumn="0" w:lastColumn="0" w:oddVBand="0" w:evenVBand="0" w:oddHBand="1" w:evenHBand="0" w:firstRowFirstColumn="0" w:firstRowLastColumn="0" w:lastRowFirstColumn="0" w:lastRowLastColumn="0"/>
          <w:trHeight w:val="469"/>
        </w:trPr>
        <w:tc>
          <w:tcPr>
            <w:tcW w:w="1001" w:type="pct"/>
            <w:noWrap/>
            <w:hideMark/>
          </w:tcPr>
          <w:p w14:paraId="6E74894A" w14:textId="77777777" w:rsidR="0034785C" w:rsidRPr="009162C1" w:rsidRDefault="0034785C" w:rsidP="008A6BAF">
            <w:pPr>
              <w:pStyle w:val="Figureimagetitle"/>
            </w:pPr>
            <w:r>
              <w:t>Team</w:t>
            </w:r>
          </w:p>
        </w:tc>
        <w:tc>
          <w:tcPr>
            <w:tcW w:w="1000" w:type="pct"/>
            <w:noWrap/>
            <w:hideMark/>
          </w:tcPr>
          <w:p w14:paraId="07C3BC65" w14:textId="77777777" w:rsidR="0034785C" w:rsidRPr="009162C1" w:rsidRDefault="0034785C" w:rsidP="008A6BAF">
            <w:pPr>
              <w:pStyle w:val="Figureimagetitle"/>
            </w:pPr>
            <w:r>
              <w:t>Name</w:t>
            </w:r>
          </w:p>
        </w:tc>
        <w:tc>
          <w:tcPr>
            <w:tcW w:w="1000" w:type="pct"/>
            <w:noWrap/>
            <w:hideMark/>
          </w:tcPr>
          <w:p w14:paraId="7B1F205E" w14:textId="77777777" w:rsidR="0034785C" w:rsidRPr="009162C1" w:rsidRDefault="0034785C" w:rsidP="008A6BAF">
            <w:pPr>
              <w:pStyle w:val="Figureimagetitle"/>
            </w:pPr>
            <w:r>
              <w:t>Job Title</w:t>
            </w:r>
          </w:p>
        </w:tc>
        <w:tc>
          <w:tcPr>
            <w:tcW w:w="1000" w:type="pct"/>
            <w:noWrap/>
            <w:hideMark/>
          </w:tcPr>
          <w:p w14:paraId="7429A065" w14:textId="77777777" w:rsidR="0034785C" w:rsidRPr="009162C1" w:rsidRDefault="0034785C" w:rsidP="008A6BAF">
            <w:pPr>
              <w:pStyle w:val="Figureimagetitle"/>
            </w:pPr>
            <w:r>
              <w:t>Signature</w:t>
            </w:r>
          </w:p>
        </w:tc>
        <w:tc>
          <w:tcPr>
            <w:tcW w:w="999" w:type="pct"/>
            <w:noWrap/>
            <w:hideMark/>
          </w:tcPr>
          <w:p w14:paraId="7BFB3268" w14:textId="77777777" w:rsidR="0034785C" w:rsidRPr="009162C1" w:rsidRDefault="0034785C" w:rsidP="008A6BAF">
            <w:pPr>
              <w:pStyle w:val="Figureimagetitle"/>
            </w:pPr>
            <w:r>
              <w:t>Date</w:t>
            </w:r>
          </w:p>
        </w:tc>
      </w:tr>
      <w:tr w:rsidR="0034785C" w:rsidRPr="009162C1" w14:paraId="77577468" w14:textId="77777777" w:rsidTr="008A6BAF">
        <w:trPr>
          <w:trHeight w:val="410"/>
        </w:trPr>
        <w:tc>
          <w:tcPr>
            <w:tcW w:w="1001" w:type="pct"/>
            <w:noWrap/>
            <w:hideMark/>
          </w:tcPr>
          <w:p w14:paraId="4BDA03AD" w14:textId="77777777" w:rsidR="0034785C" w:rsidRPr="008A6BAF" w:rsidRDefault="0034785C" w:rsidP="008A6BAF">
            <w:r w:rsidRPr="008A6BAF">
              <w:t>Hydrology</w:t>
            </w:r>
          </w:p>
        </w:tc>
        <w:tc>
          <w:tcPr>
            <w:tcW w:w="1000" w:type="pct"/>
            <w:noWrap/>
            <w:hideMark/>
          </w:tcPr>
          <w:p w14:paraId="05CBCF4E" w14:textId="77777777" w:rsidR="0034785C" w:rsidRPr="008A6BAF" w:rsidRDefault="008A6BAF" w:rsidP="008A6BAF">
            <w:r>
              <w:t>David Lindsay</w:t>
            </w:r>
          </w:p>
        </w:tc>
        <w:tc>
          <w:tcPr>
            <w:tcW w:w="1000" w:type="pct"/>
            <w:noWrap/>
            <w:hideMark/>
          </w:tcPr>
          <w:p w14:paraId="76DC9370" w14:textId="77777777" w:rsidR="0034785C" w:rsidRPr="008A6BAF" w:rsidRDefault="008A6BAF" w:rsidP="008A6BAF">
            <w:r>
              <w:t>Technical Specialist</w:t>
            </w:r>
          </w:p>
        </w:tc>
        <w:tc>
          <w:tcPr>
            <w:tcW w:w="1000" w:type="pct"/>
            <w:noWrap/>
            <w:hideMark/>
          </w:tcPr>
          <w:p w14:paraId="0711210F" w14:textId="77777777" w:rsidR="0034785C" w:rsidRPr="008A6BAF" w:rsidRDefault="0034785C" w:rsidP="008A6BAF"/>
        </w:tc>
        <w:tc>
          <w:tcPr>
            <w:tcW w:w="999" w:type="pct"/>
            <w:noWrap/>
            <w:hideMark/>
          </w:tcPr>
          <w:p w14:paraId="372DE92F" w14:textId="77777777" w:rsidR="0034785C" w:rsidRPr="008A6BAF" w:rsidRDefault="00E7712F" w:rsidP="00E7712F">
            <w:r>
              <w:t>04</w:t>
            </w:r>
            <w:r w:rsidR="00CF7FE1">
              <w:t>/0</w:t>
            </w:r>
            <w:r>
              <w:t>7</w:t>
            </w:r>
            <w:r w:rsidR="00CF7FE1">
              <w:t>/201</w:t>
            </w:r>
            <w:r>
              <w:t>7</w:t>
            </w:r>
          </w:p>
        </w:tc>
      </w:tr>
    </w:tbl>
    <w:p w14:paraId="7119ACCB" w14:textId="77777777" w:rsidR="008A6BAF" w:rsidRDefault="008A6BAF" w:rsidP="006811E7">
      <w:pPr>
        <w:pStyle w:val="Secondheading"/>
      </w:pPr>
      <w:bookmarkStart w:id="2" w:name="_Toc365498467"/>
    </w:p>
    <w:tbl>
      <w:tblPr>
        <w:tblStyle w:val="TableStyle4Green"/>
        <w:tblW w:w="5000" w:type="pct"/>
        <w:tblLook w:val="0420" w:firstRow="1" w:lastRow="0" w:firstColumn="0" w:lastColumn="0" w:noHBand="0" w:noVBand="1"/>
      </w:tblPr>
      <w:tblGrid>
        <w:gridCol w:w="2091"/>
        <w:gridCol w:w="2089"/>
        <w:gridCol w:w="2089"/>
        <w:gridCol w:w="2089"/>
        <w:gridCol w:w="2087"/>
      </w:tblGrid>
      <w:tr w:rsidR="008A6BAF" w:rsidRPr="009162C1" w14:paraId="7FF4B2EB" w14:textId="77777777" w:rsidTr="00BC7907">
        <w:trPr>
          <w:cnfStyle w:val="100000000000" w:firstRow="1" w:lastRow="0" w:firstColumn="0" w:lastColumn="0" w:oddVBand="0" w:evenVBand="0" w:oddHBand="0" w:evenHBand="0" w:firstRowFirstColumn="0" w:firstRowLastColumn="0" w:lastRowFirstColumn="0" w:lastRowLastColumn="0"/>
          <w:trHeight w:val="410"/>
        </w:trPr>
        <w:tc>
          <w:tcPr>
            <w:tcW w:w="5000" w:type="pct"/>
            <w:gridSpan w:val="5"/>
            <w:noWrap/>
            <w:hideMark/>
          </w:tcPr>
          <w:p w14:paraId="0106E10F" w14:textId="77777777" w:rsidR="008A6BAF" w:rsidRPr="008A6BAF" w:rsidRDefault="008A6BAF" w:rsidP="008A6BAF">
            <w:pPr>
              <w:pStyle w:val="Maintextblack"/>
            </w:pPr>
            <w:r>
              <w:t>Recommendations approved by:</w:t>
            </w:r>
          </w:p>
        </w:tc>
      </w:tr>
      <w:tr w:rsidR="008A6BAF" w:rsidRPr="009162C1" w14:paraId="73C95B64" w14:textId="77777777" w:rsidTr="00BC7907">
        <w:trPr>
          <w:cnfStyle w:val="000000100000" w:firstRow="0" w:lastRow="0" w:firstColumn="0" w:lastColumn="0" w:oddVBand="0" w:evenVBand="0" w:oddHBand="1" w:evenHBand="0" w:firstRowFirstColumn="0" w:firstRowLastColumn="0" w:lastRowFirstColumn="0" w:lastRowLastColumn="0"/>
          <w:trHeight w:val="469"/>
        </w:trPr>
        <w:tc>
          <w:tcPr>
            <w:tcW w:w="1001" w:type="pct"/>
            <w:noWrap/>
            <w:hideMark/>
          </w:tcPr>
          <w:p w14:paraId="6980E398" w14:textId="77777777" w:rsidR="008A6BAF" w:rsidRPr="008A6BAF" w:rsidRDefault="008A6BAF" w:rsidP="008A6BAF">
            <w:pPr>
              <w:pStyle w:val="Figureimagetitle"/>
            </w:pPr>
            <w:r>
              <w:t>Team</w:t>
            </w:r>
          </w:p>
        </w:tc>
        <w:tc>
          <w:tcPr>
            <w:tcW w:w="1000" w:type="pct"/>
            <w:noWrap/>
            <w:hideMark/>
          </w:tcPr>
          <w:p w14:paraId="10A83E20" w14:textId="77777777" w:rsidR="008A6BAF" w:rsidRPr="008A6BAF" w:rsidRDefault="008A6BAF" w:rsidP="008A6BAF">
            <w:pPr>
              <w:pStyle w:val="Figureimagetitle"/>
            </w:pPr>
            <w:r>
              <w:t>Name</w:t>
            </w:r>
          </w:p>
        </w:tc>
        <w:tc>
          <w:tcPr>
            <w:tcW w:w="1000" w:type="pct"/>
            <w:noWrap/>
            <w:hideMark/>
          </w:tcPr>
          <w:p w14:paraId="2164076D" w14:textId="77777777" w:rsidR="008A6BAF" w:rsidRPr="008A6BAF" w:rsidRDefault="008A6BAF" w:rsidP="008A6BAF">
            <w:pPr>
              <w:pStyle w:val="Figureimagetitle"/>
            </w:pPr>
            <w:r>
              <w:t>Job Title</w:t>
            </w:r>
          </w:p>
        </w:tc>
        <w:tc>
          <w:tcPr>
            <w:tcW w:w="1000" w:type="pct"/>
            <w:noWrap/>
            <w:hideMark/>
          </w:tcPr>
          <w:p w14:paraId="157DA41C" w14:textId="77777777" w:rsidR="008A6BAF" w:rsidRPr="008A6BAF" w:rsidRDefault="008A6BAF" w:rsidP="008A6BAF">
            <w:pPr>
              <w:pStyle w:val="Figureimagetitle"/>
            </w:pPr>
            <w:r>
              <w:t>Signature</w:t>
            </w:r>
          </w:p>
        </w:tc>
        <w:tc>
          <w:tcPr>
            <w:tcW w:w="999" w:type="pct"/>
            <w:noWrap/>
            <w:hideMark/>
          </w:tcPr>
          <w:p w14:paraId="100D92E7" w14:textId="77777777" w:rsidR="008A6BAF" w:rsidRPr="008A6BAF" w:rsidRDefault="008A6BAF" w:rsidP="008A6BAF">
            <w:pPr>
              <w:pStyle w:val="Figureimagetitle"/>
            </w:pPr>
            <w:r>
              <w:t>Date</w:t>
            </w:r>
          </w:p>
        </w:tc>
      </w:tr>
      <w:tr w:rsidR="008A6BAF" w:rsidRPr="009162C1" w14:paraId="197C93B8" w14:textId="77777777" w:rsidTr="00BC7907">
        <w:trPr>
          <w:trHeight w:val="410"/>
        </w:trPr>
        <w:tc>
          <w:tcPr>
            <w:tcW w:w="1001" w:type="pct"/>
            <w:noWrap/>
            <w:hideMark/>
          </w:tcPr>
          <w:p w14:paraId="0EC4035E" w14:textId="77777777" w:rsidR="008A6BAF" w:rsidRPr="008A6BAF" w:rsidRDefault="008A6BAF" w:rsidP="008A6BAF">
            <w:r w:rsidRPr="008A6BAF">
              <w:t>Hydrology</w:t>
            </w:r>
          </w:p>
        </w:tc>
        <w:tc>
          <w:tcPr>
            <w:tcW w:w="1000" w:type="pct"/>
            <w:noWrap/>
            <w:hideMark/>
          </w:tcPr>
          <w:p w14:paraId="10C1E054" w14:textId="77777777" w:rsidR="008A6BAF" w:rsidRPr="008A6BAF" w:rsidRDefault="00601ED8" w:rsidP="008A6BAF">
            <w:r>
              <w:t>Brian Leigh</w:t>
            </w:r>
          </w:p>
        </w:tc>
        <w:tc>
          <w:tcPr>
            <w:tcW w:w="1000" w:type="pct"/>
            <w:noWrap/>
            <w:hideMark/>
          </w:tcPr>
          <w:p w14:paraId="78C7AC50" w14:textId="77777777" w:rsidR="008A6BAF" w:rsidRPr="008A6BAF" w:rsidRDefault="00601ED8" w:rsidP="008A6BAF">
            <w:r>
              <w:t>Hydrologist</w:t>
            </w:r>
          </w:p>
        </w:tc>
        <w:tc>
          <w:tcPr>
            <w:tcW w:w="1000" w:type="pct"/>
            <w:noWrap/>
            <w:hideMark/>
          </w:tcPr>
          <w:p w14:paraId="1F2A62F0" w14:textId="77777777" w:rsidR="008A6BAF" w:rsidRPr="008A6BAF" w:rsidRDefault="008A6BAF" w:rsidP="008A6BAF"/>
        </w:tc>
        <w:tc>
          <w:tcPr>
            <w:tcW w:w="999" w:type="pct"/>
            <w:noWrap/>
            <w:hideMark/>
          </w:tcPr>
          <w:p w14:paraId="38225DFD" w14:textId="77777777" w:rsidR="008A6BAF" w:rsidRPr="008A6BAF" w:rsidRDefault="006024A6" w:rsidP="008A6BAF">
            <w:r>
              <w:t>10/07/2017</w:t>
            </w:r>
          </w:p>
        </w:tc>
      </w:tr>
      <w:bookmarkEnd w:id="2"/>
    </w:tbl>
    <w:p w14:paraId="5B3BC765" w14:textId="77777777" w:rsidR="008A6BAF" w:rsidRDefault="008A6BAF" w:rsidP="006811E7">
      <w:pPr>
        <w:pStyle w:val="Secondheading"/>
      </w:pPr>
    </w:p>
    <w:sectPr w:rsidR="008A6BAF" w:rsidSect="00173B3C">
      <w:headerReference w:type="default" r:id="rId11"/>
      <w:footerReference w:type="default" r:id="rId12"/>
      <w:headerReference w:type="first" r:id="rId13"/>
      <w:footerReference w:type="first" r:id="rId14"/>
      <w:pgSz w:w="11899" w:h="16838" w:code="9"/>
      <w:pgMar w:top="737" w:right="737" w:bottom="737" w:left="737" w:header="340" w:footer="340"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443BA" w14:textId="77777777" w:rsidR="00403262" w:rsidRDefault="00403262" w:rsidP="002F321C">
      <w:r>
        <w:separator/>
      </w:r>
    </w:p>
  </w:endnote>
  <w:endnote w:type="continuationSeparator" w:id="0">
    <w:p w14:paraId="5BEA28D3" w14:textId="77777777" w:rsidR="00403262" w:rsidRDefault="00403262" w:rsidP="002F3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348E0" w14:textId="33215AE3" w:rsidR="00396539" w:rsidRDefault="00396539" w:rsidP="00813A53">
    <w:pPr>
      <w:ind w:left="-170"/>
    </w:pPr>
    <w:r>
      <w:rPr>
        <w:noProof/>
        <w:lang w:eastAsia="zh-CN"/>
      </w:rPr>
      <w:drawing>
        <wp:anchor distT="0" distB="0" distL="114300" distR="114300" simplePos="0" relativeHeight="251672064" behindDoc="1" locked="0" layoutInCell="1" allowOverlap="1" wp14:anchorId="50352A3B" wp14:editId="22A1F4D9">
          <wp:simplePos x="0" y="0"/>
          <wp:positionH relativeFrom="column">
            <wp:posOffset>-92685</wp:posOffset>
          </wp:positionH>
          <wp:positionV relativeFrom="paragraph">
            <wp:posOffset>-514135</wp:posOffset>
          </wp:positionV>
          <wp:extent cx="7201147" cy="653143"/>
          <wp:effectExtent l="19050" t="0" r="0" b="0"/>
          <wp:wrapNone/>
          <wp:docPr id="2" name="Picture 1" descr="green c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cont.jpg"/>
                  <pic:cNvPicPr/>
                </pic:nvPicPr>
                <pic:blipFill>
                  <a:blip r:embed="rId1"/>
                  <a:stretch>
                    <a:fillRect/>
                  </a:stretch>
                </pic:blipFill>
                <pic:spPr>
                  <a:xfrm>
                    <a:off x="0" y="0"/>
                    <a:ext cx="7201147" cy="653143"/>
                  </a:xfrm>
                  <a:prstGeom prst="rect">
                    <a:avLst/>
                  </a:prstGeom>
                </pic:spPr>
              </pic:pic>
            </a:graphicData>
          </a:graphic>
        </wp:anchor>
      </w:drawing>
    </w:r>
    <w:r w:rsidR="004610D8">
      <w:rPr>
        <w:noProof/>
        <w:lang w:eastAsia="zh-CN"/>
      </w:rPr>
      <mc:AlternateContent>
        <mc:Choice Requires="wps">
          <w:drawing>
            <wp:anchor distT="0" distB="0" distL="114300" distR="114300" simplePos="0" relativeHeight="251662848" behindDoc="0" locked="0" layoutInCell="1" allowOverlap="1" wp14:anchorId="3A3AF363" wp14:editId="6A3CA20A">
              <wp:simplePos x="0" y="0"/>
              <wp:positionH relativeFrom="column">
                <wp:posOffset>-167640</wp:posOffset>
              </wp:positionH>
              <wp:positionV relativeFrom="paragraph">
                <wp:posOffset>-98425</wp:posOffset>
              </wp:positionV>
              <wp:extent cx="4168775" cy="255905"/>
              <wp:effectExtent l="0" t="317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BBB03" w14:textId="77777777" w:rsidR="00396539" w:rsidRDefault="00396539" w:rsidP="009A5793">
                          <w:pPr>
                            <w:jc w:val="both"/>
                          </w:pPr>
                          <w:r>
                            <w:t>www.gov.uk/environment-agency</w:t>
                          </w:r>
                        </w:p>
                        <w:p w14:paraId="5432375B" w14:textId="77777777" w:rsidR="00396539" w:rsidRDefault="00396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AF363" id="_x0000_t202" coordsize="21600,21600" o:spt="202" path="m0,0l0,21600,21600,21600,21600,0xe">
              <v:stroke joinstyle="miter"/>
              <v:path gradientshapeok="t" o:connecttype="rect"/>
            </v:shapetype>
            <v:shape id="Text Box 5" o:spid="_x0000_s1026" type="#_x0000_t202" style="position:absolute;left:0;text-align:left;margin-left:-13.2pt;margin-top:-7.7pt;width:328.25pt;height:2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" filled="f" stroked="f">
              <v:textbox>
                <w:txbxContent>
                  <w:p w14:paraId="21ABBB03" w14:textId="77777777" w:rsidR="00396539" w:rsidRDefault="00396539" w:rsidP="009A5793">
                    <w:pPr>
                      <w:jc w:val="both"/>
                    </w:pPr>
                    <w:r>
                      <w:t>www.gov.uk/environment-agency</w:t>
                    </w:r>
                  </w:p>
                  <w:p w14:paraId="5432375B" w14:textId="77777777" w:rsidR="00396539" w:rsidRDefault="00396539"/>
                </w:txbxContent>
              </v:textbox>
            </v:shape>
          </w:pict>
        </mc:Fallback>
      </mc:AlternateContent>
    </w:r>
  </w:p>
  <w:p w14:paraId="462F87AD" w14:textId="77777777" w:rsidR="00396539" w:rsidRPr="00813A53" w:rsidRDefault="00396539" w:rsidP="00E80C41">
    <w:pPr>
      <w:pStyle w:val="Footer"/>
      <w:tabs>
        <w:tab w:val="right" w:pos="10425"/>
      </w:tabs>
      <w:jc w:val="center"/>
    </w:pPr>
    <w:r w:rsidRPr="00705B65">
      <w:tab/>
      <w:t xml:space="preserve"> </w:t>
    </w:r>
    <w:r w:rsidR="00E7712F">
      <w:fldChar w:fldCharType="begin"/>
    </w:r>
    <w:r w:rsidR="00E7712F">
      <w:instrText xml:space="preserve"> PAGE </w:instrText>
    </w:r>
    <w:r w:rsidR="00E7712F">
      <w:fldChar w:fldCharType="separate"/>
    </w:r>
    <w:r w:rsidR="004610D8">
      <w:rPr>
        <w:noProof/>
      </w:rPr>
      <w:t>2</w:t>
    </w:r>
    <w:r w:rsidR="00E7712F">
      <w:rPr>
        <w:noProof/>
      </w:rPr>
      <w:fldChar w:fldCharType="end"/>
    </w:r>
    <w:r>
      <w:t xml:space="preserve"> of </w:t>
    </w:r>
    <w:fldSimple w:instr=" NUMPAGES  ">
      <w:r w:rsidR="004610D8">
        <w:rPr>
          <w:noProof/>
        </w:rPr>
        <w:t>4</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C80D4" w14:textId="1FF514D3" w:rsidR="00396539" w:rsidRDefault="00396539" w:rsidP="006D40B2">
    <w:pPr>
      <w:pStyle w:val="Footer"/>
      <w:ind w:left="-170"/>
    </w:pPr>
    <w:r w:rsidRPr="00460AE4">
      <w:rPr>
        <w:noProof/>
        <w:lang w:eastAsia="zh-CN"/>
      </w:rPr>
      <w:drawing>
        <wp:anchor distT="0" distB="0" distL="114300" distR="114300" simplePos="0" relativeHeight="251671040" behindDoc="1" locked="1" layoutInCell="1" allowOverlap="1" wp14:anchorId="6AD0E59F" wp14:editId="6B05E80A">
          <wp:simplePos x="0" y="0"/>
          <wp:positionH relativeFrom="column">
            <wp:posOffset>-1270</wp:posOffset>
          </wp:positionH>
          <wp:positionV relativeFrom="page">
            <wp:posOffset>10020300</wp:posOffset>
          </wp:positionV>
          <wp:extent cx="10439400" cy="219075"/>
          <wp:effectExtent l="19050" t="0" r="0" b="0"/>
          <wp:wrapNone/>
          <wp:docPr id="17" name="Picture 1" descr="FS_Top_Bar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_Top_Bar_Green.jpg"/>
                  <pic:cNvPicPr/>
                </pic:nvPicPr>
                <pic:blipFill>
                  <a:blip r:embed="rId1"/>
                  <a:stretch>
                    <a:fillRect/>
                  </a:stretch>
                </pic:blipFill>
                <pic:spPr>
                  <a:xfrm>
                    <a:off x="0" y="0"/>
                    <a:ext cx="10439400" cy="219075"/>
                  </a:xfrm>
                  <a:prstGeom prst="rect">
                    <a:avLst/>
                  </a:prstGeom>
                </pic:spPr>
              </pic:pic>
            </a:graphicData>
          </a:graphic>
        </wp:anchor>
      </w:drawing>
    </w:r>
    <w:r w:rsidR="004610D8">
      <w:rPr>
        <w:noProof/>
        <w:lang w:eastAsia="zh-CN"/>
      </w:rPr>
      <mc:AlternateContent>
        <mc:Choice Requires="wps">
          <w:drawing>
            <wp:anchor distT="0" distB="0" distL="114300" distR="114300" simplePos="0" relativeHeight="251660288" behindDoc="0" locked="0" layoutInCell="1" allowOverlap="1" wp14:anchorId="5CA3BB65" wp14:editId="3A77C609">
              <wp:simplePos x="0" y="0"/>
              <wp:positionH relativeFrom="column">
                <wp:posOffset>-67945</wp:posOffset>
              </wp:positionH>
              <wp:positionV relativeFrom="paragraph">
                <wp:posOffset>-9525</wp:posOffset>
              </wp:positionV>
              <wp:extent cx="4505325" cy="295275"/>
              <wp:effectExtent l="0" t="3175"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F156A" w14:textId="77777777" w:rsidR="00396539" w:rsidRDefault="00396539">
                          <w:r>
                            <w:t>www.gov.uk/environment-agency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3BB65" id="_x0000_t202" coordsize="21600,21600" o:spt="202" path="m0,0l0,21600,21600,21600,21600,0xe">
              <v:stroke joinstyle="miter"/>
              <v:path gradientshapeok="t" o:connecttype="rect"/>
            </v:shapetype>
            <v:shape id="Text Box 2" o:spid="_x0000_s1027" type="#_x0000_t202" style="position:absolute;left:0;text-align:left;margin-left:-5.35pt;margin-top:-.7pt;width:354.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" filled="f" stroked="f">
              <v:textbox>
                <w:txbxContent>
                  <w:p w14:paraId="1D4F156A" w14:textId="77777777" w:rsidR="00396539" w:rsidRDefault="00396539">
                    <w:r>
                      <w:t>www.gov.uk/environment-agency</w:t>
                    </w:r>
                  </w:p>
                </w:txbxContent>
              </v:textbox>
            </v:shape>
          </w:pict>
        </mc:Fallback>
      </mc:AlternateContent>
    </w:r>
    <w:r w:rsidRPr="00460AE4">
      <w:rPr>
        <w:noProof/>
        <w:lang w:eastAsia="zh-CN"/>
      </w:rPr>
      <w:drawing>
        <wp:anchor distT="0" distB="0" distL="114300" distR="114300" simplePos="0" relativeHeight="251668992" behindDoc="0" locked="1" layoutInCell="1" allowOverlap="1" wp14:anchorId="105903F6" wp14:editId="41F9A7EB">
          <wp:simplePos x="0" y="0"/>
          <wp:positionH relativeFrom="page">
            <wp:align>right</wp:align>
          </wp:positionH>
          <wp:positionV relativeFrom="paragraph">
            <wp:posOffset>-1798689</wp:posOffset>
          </wp:positionV>
          <wp:extent cx="2148963" cy="2035278"/>
          <wp:effectExtent l="19050" t="0" r="0" b="0"/>
          <wp:wrapNone/>
          <wp:docPr id="14" name="Picture 3" descr="FS_Footer_logo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_Footer_logo_Green.png"/>
                  <pic:cNvPicPr/>
                </pic:nvPicPr>
                <pic:blipFill>
                  <a:blip r:embed="rId2"/>
                  <a:stretch>
                    <a:fillRect/>
                  </a:stretch>
                </pic:blipFill>
                <pic:spPr>
                  <a:xfrm>
                    <a:off x="0" y="0"/>
                    <a:ext cx="2155190" cy="2038350"/>
                  </a:xfrm>
                  <a:prstGeom prst="rect">
                    <a:avLst/>
                  </a:prstGeom>
                </pic:spPr>
              </pic:pic>
            </a:graphicData>
          </a:graphic>
        </wp:anchor>
      </w:drawing>
    </w:r>
  </w:p>
  <w:p w14:paraId="0D5733C3" w14:textId="77777777" w:rsidR="00396539" w:rsidRPr="006D40B2" w:rsidRDefault="00396539" w:rsidP="00E80C41">
    <w:pPr>
      <w:pStyle w:val="Footer"/>
      <w:tabs>
        <w:tab w:val="right" w:pos="10425"/>
      </w:tabs>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10AE3" w14:textId="77777777" w:rsidR="00403262" w:rsidRDefault="00403262" w:rsidP="002F321C">
      <w:r>
        <w:separator/>
      </w:r>
    </w:p>
  </w:footnote>
  <w:footnote w:type="continuationSeparator" w:id="0">
    <w:p w14:paraId="4B7570D3" w14:textId="77777777" w:rsidR="00403262" w:rsidRDefault="00403262" w:rsidP="002F32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A6976" w14:textId="77777777" w:rsidR="00396539" w:rsidRPr="006D40B2" w:rsidRDefault="00396539" w:rsidP="00E80C41">
    <w:pPr>
      <w:pStyle w:val="Header"/>
      <w:tabs>
        <w:tab w:val="right" w:pos="10425"/>
      </w:tabs>
      <w:jc w:val="center"/>
    </w:pPr>
    <w:r w:rsidRPr="006D40B2">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C0AE6" w14:textId="77777777" w:rsidR="00396539" w:rsidRDefault="00396539" w:rsidP="00E80C41">
    <w:pPr>
      <w:pStyle w:val="Header"/>
      <w:tabs>
        <w:tab w:val="right" w:pos="10425"/>
      </w:tabs>
      <w:jc w:val="center"/>
    </w:pPr>
    <w:r>
      <w:tab/>
    </w:r>
  </w:p>
  <w:p w14:paraId="4E8AD473" w14:textId="77777777" w:rsidR="00396539" w:rsidRDefault="00396539" w:rsidP="00E80C41">
    <w:pPr>
      <w:pStyle w:val="Header"/>
      <w:jc w:val="center"/>
    </w:pPr>
  </w:p>
  <w:p w14:paraId="3F0510C6" w14:textId="77777777" w:rsidR="00396539" w:rsidRPr="002C0DAA" w:rsidRDefault="00396539" w:rsidP="006D40B2">
    <w:pPr>
      <w:pStyle w:val="Header"/>
    </w:pPr>
    <w:r w:rsidRPr="00460AE4">
      <w:rPr>
        <w:noProof/>
        <w:lang w:eastAsia="zh-CN"/>
      </w:rPr>
      <w:drawing>
        <wp:anchor distT="0" distB="0" distL="114300" distR="114300" simplePos="0" relativeHeight="251666944" behindDoc="1" locked="1" layoutInCell="1" allowOverlap="1" wp14:anchorId="0297EC8B" wp14:editId="195A403A">
          <wp:simplePos x="0" y="0"/>
          <wp:positionH relativeFrom="column">
            <wp:posOffset>-104775</wp:posOffset>
          </wp:positionH>
          <wp:positionV relativeFrom="page">
            <wp:posOffset>1306195</wp:posOffset>
          </wp:positionV>
          <wp:extent cx="10442575" cy="367665"/>
          <wp:effectExtent l="19050" t="0" r="0" b="0"/>
          <wp:wrapNone/>
          <wp:docPr id="12" name="Picture 1" descr="FS_Top_Bar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_Top_Bar_Green.jpg"/>
                  <pic:cNvPicPr/>
                </pic:nvPicPr>
                <pic:blipFill>
                  <a:blip r:embed="rId1"/>
                  <a:stretch>
                    <a:fillRect/>
                  </a:stretch>
                </pic:blipFill>
                <pic:spPr>
                  <a:xfrm>
                    <a:off x="0" y="0"/>
                    <a:ext cx="10442575" cy="367665"/>
                  </a:xfrm>
                  <a:prstGeom prst="rect">
                    <a:avLst/>
                  </a:prstGeom>
                </pic:spPr>
              </pic:pic>
            </a:graphicData>
          </a:graphic>
        </wp:anchor>
      </w:drawing>
    </w:r>
    <w:r w:rsidRPr="00460AE4">
      <w:rPr>
        <w:noProof/>
        <w:lang w:eastAsia="zh-CN"/>
      </w:rPr>
      <w:drawing>
        <wp:anchor distT="0" distB="0" distL="114300" distR="114300" simplePos="0" relativeHeight="251664896" behindDoc="1" locked="1" layoutInCell="1" allowOverlap="1" wp14:anchorId="365EBF99" wp14:editId="6BE928D8">
          <wp:simplePos x="0" y="0"/>
          <wp:positionH relativeFrom="column">
            <wp:posOffset>4407535</wp:posOffset>
          </wp:positionH>
          <wp:positionV relativeFrom="page">
            <wp:posOffset>391795</wp:posOffset>
          </wp:positionV>
          <wp:extent cx="2280285" cy="629285"/>
          <wp:effectExtent l="19050" t="0" r="5715" b="0"/>
          <wp:wrapNone/>
          <wp:docPr id="1" name="Picture 0" descr="EA_logo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_logo_Green.jpg"/>
                  <pic:cNvPicPr/>
                </pic:nvPicPr>
                <pic:blipFill>
                  <a:blip r:embed="rId2"/>
                  <a:stretch>
                    <a:fillRect/>
                  </a:stretch>
                </pic:blipFill>
                <pic:spPr>
                  <a:xfrm>
                    <a:off x="0" y="0"/>
                    <a:ext cx="2280285" cy="62928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474"/>
    <w:multiLevelType w:val="hybridMultilevel"/>
    <w:tmpl w:val="9CC850E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54D79C4"/>
    <w:multiLevelType w:val="hybridMultilevel"/>
    <w:tmpl w:val="49BAB36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0D384D95"/>
    <w:multiLevelType w:val="multilevel"/>
    <w:tmpl w:val="55341758"/>
    <w:styleLink w:val="MULTILEVEL"/>
    <w:lvl w:ilvl="0">
      <w:start w:val="1"/>
      <w:numFmt w:val="decimal"/>
      <w:lvlText w:val="%1."/>
      <w:lvlJc w:val="left"/>
      <w:pPr>
        <w:ind w:left="340" w:hanging="340"/>
      </w:pPr>
      <w:rPr>
        <w:rFonts w:ascii="Arial" w:hAnsi="Arial" w:hint="default"/>
        <w:b w:val="0"/>
        <w:i w:val="0"/>
        <w:color w:val="auto"/>
      </w:rPr>
    </w:lvl>
    <w:lvl w:ilvl="1">
      <w:start w:val="1"/>
      <w:numFmt w:val="bullet"/>
      <w:lvlText w:val="•"/>
      <w:lvlJc w:val="left"/>
      <w:pPr>
        <w:ind w:left="680" w:hanging="340"/>
      </w:pPr>
      <w:rPr>
        <w:rFonts w:ascii="Arial" w:hAnsi="Arial" w:hint="default"/>
        <w:b w:val="0"/>
        <w:i w:val="0"/>
        <w:color w:val="auto"/>
      </w:rPr>
    </w:lvl>
    <w:lvl w:ilvl="2">
      <w:start w:val="1"/>
      <w:numFmt w:val="lowerRoman"/>
      <w:lvlText w:val="%3."/>
      <w:lvlJc w:val="left"/>
      <w:pPr>
        <w:ind w:left="1020" w:hanging="340"/>
      </w:pPr>
      <w:rPr>
        <w:rFonts w:ascii="Arial" w:hAnsi="Arial" w:hint="default"/>
        <w:b w:val="0"/>
        <w:i w:val="0"/>
        <w:color w:val="auto"/>
      </w:rPr>
    </w:lvl>
    <w:lvl w:ilvl="3">
      <w:start w:val="1"/>
      <w:numFmt w:val="bullet"/>
      <w:lvlText w:val="–"/>
      <w:lvlJc w:val="left"/>
      <w:pPr>
        <w:ind w:left="1360" w:hanging="340"/>
      </w:pPr>
      <w:rPr>
        <w:rFonts w:ascii="Arial" w:hAnsi="Arial" w:hint="default"/>
        <w:b w:val="0"/>
        <w:i w:val="0"/>
        <w:color w:val="auto"/>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3">
    <w:nsid w:val="115D4015"/>
    <w:multiLevelType w:val="multilevel"/>
    <w:tmpl w:val="22C8D930"/>
    <w:styleLink w:val="MULTILEVELHEADINGS"/>
    <w:lvl w:ilvl="0">
      <w:start w:val="1"/>
      <w:numFmt w:val="decimal"/>
      <w:pStyle w:val="Numberedheading"/>
      <w:suff w:val="space"/>
      <w:lvlText w:val="%1."/>
      <w:lvlJc w:val="left"/>
      <w:pPr>
        <w:ind w:left="0" w:firstLine="0"/>
      </w:pPr>
      <w:rPr>
        <w:rFonts w:hint="default"/>
      </w:rPr>
    </w:lvl>
    <w:lvl w:ilvl="1">
      <w:start w:val="1"/>
      <w:numFmt w:val="decimal"/>
      <w:pStyle w:val="Numberedsecondheading"/>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1A671736"/>
    <w:multiLevelType w:val="hybridMultilevel"/>
    <w:tmpl w:val="546E7C3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2DE576DA"/>
    <w:multiLevelType w:val="hybridMultilevel"/>
    <w:tmpl w:val="A3F0975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33DE0419"/>
    <w:multiLevelType w:val="hybridMultilevel"/>
    <w:tmpl w:val="2A985C22"/>
    <w:lvl w:ilvl="0" w:tplc="75327CAA">
      <w:start w:val="1"/>
      <w:numFmt w:val="decimal"/>
      <w:pStyle w:val="Bulletnumberedgreen"/>
      <w:lvlText w:val="%1."/>
      <w:lvlJc w:val="left"/>
      <w:pPr>
        <w:ind w:left="360" w:hanging="360"/>
      </w:pPr>
      <w:rPr>
        <w:rFonts w:ascii="Arial" w:hAnsi="Arial" w:hint="default"/>
        <w:b w:val="0"/>
        <w:i w:val="0"/>
        <w:color w:val="455A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C61B74"/>
    <w:multiLevelType w:val="hybridMultilevel"/>
    <w:tmpl w:val="EAF2E62A"/>
    <w:lvl w:ilvl="0" w:tplc="0D06048A">
      <w:start w:val="1"/>
      <w:numFmt w:val="bullet"/>
      <w:lvlText w:val="•"/>
      <w:lvlJc w:val="left"/>
      <w:pPr>
        <w:ind w:left="720" w:hanging="360"/>
      </w:pPr>
      <w:rPr>
        <w:rFonts w:ascii="Arial" w:hAnsi="Arial" w:hint="default"/>
        <w:b/>
        <w:i w:val="0"/>
        <w:color w:val="002B5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612B36"/>
    <w:multiLevelType w:val="multilevel"/>
    <w:tmpl w:val="CD561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44C27951"/>
    <w:multiLevelType w:val="hybridMultilevel"/>
    <w:tmpl w:val="B412C4D0"/>
    <w:lvl w:ilvl="0" w:tplc="6D4EE220">
      <w:start w:val="1"/>
      <w:numFmt w:val="decimal"/>
      <w:lvlText w:val="%1."/>
      <w:lvlJc w:val="left"/>
      <w:pPr>
        <w:ind w:left="720" w:hanging="360"/>
      </w:pPr>
      <w:rPr>
        <w:rFonts w:ascii="Arial" w:hAnsi="Arial"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3802930"/>
    <w:multiLevelType w:val="hybridMultilevel"/>
    <w:tmpl w:val="94003C7C"/>
    <w:lvl w:ilvl="0" w:tplc="B23C3200">
      <w:start w:val="1"/>
      <w:numFmt w:val="decimal"/>
      <w:pStyle w:val="Bulletnumbered"/>
      <w:lvlText w:val="%1."/>
      <w:lvlJc w:val="left"/>
      <w:pPr>
        <w:ind w:left="360" w:hanging="360"/>
      </w:pPr>
      <w:rPr>
        <w:rFonts w:ascii="Arial" w:hAnsi="Arial" w:hint="default"/>
        <w:b w:val="0"/>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B6E4E80"/>
    <w:multiLevelType w:val="hybridMultilevel"/>
    <w:tmpl w:val="7C22AAE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5CC83583"/>
    <w:multiLevelType w:val="hybridMultilevel"/>
    <w:tmpl w:val="29700776"/>
    <w:lvl w:ilvl="0" w:tplc="336287E4">
      <w:start w:val="1"/>
      <w:numFmt w:val="bullet"/>
      <w:lvlText w:val="•"/>
      <w:lvlJc w:val="left"/>
      <w:pPr>
        <w:ind w:left="720" w:hanging="360"/>
      </w:pPr>
      <w:rPr>
        <w:rFonts w:ascii="Arial" w:hAnsi="Arial" w:hint="default"/>
        <w:b/>
        <w:i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4C6DA5"/>
    <w:multiLevelType w:val="hybridMultilevel"/>
    <w:tmpl w:val="F132C182"/>
    <w:lvl w:ilvl="0" w:tplc="192633E6">
      <w:start w:val="1"/>
      <w:numFmt w:val="bullet"/>
      <w:pStyle w:val="Bulletroundblack"/>
      <w:lvlText w:val="•"/>
      <w:lvlJc w:val="left"/>
      <w:pPr>
        <w:ind w:left="360" w:hanging="360"/>
      </w:pPr>
      <w:rPr>
        <w:rFonts w:ascii="Arial" w:hAnsi="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4671A9"/>
    <w:multiLevelType w:val="multilevel"/>
    <w:tmpl w:val="1A824340"/>
    <w:styleLink w:val="MULTILEVELBLUE"/>
    <w:lvl w:ilvl="0">
      <w:start w:val="1"/>
      <w:numFmt w:val="decimal"/>
      <w:lvlText w:val="%1."/>
      <w:lvlJc w:val="left"/>
      <w:pPr>
        <w:ind w:left="340" w:hanging="340"/>
      </w:pPr>
      <w:rPr>
        <w:rFonts w:ascii="Arial" w:hAnsi="Arial" w:hint="default"/>
        <w:b w:val="0"/>
        <w:i w:val="0"/>
        <w:color w:val="002B54"/>
      </w:rPr>
    </w:lvl>
    <w:lvl w:ilvl="1">
      <w:start w:val="1"/>
      <w:numFmt w:val="bullet"/>
      <w:lvlText w:val="•"/>
      <w:lvlJc w:val="left"/>
      <w:pPr>
        <w:ind w:left="680" w:hanging="340"/>
      </w:pPr>
      <w:rPr>
        <w:rFonts w:ascii="Arial" w:hAnsi="Arial" w:hint="default"/>
        <w:b w:val="0"/>
        <w:i w:val="0"/>
        <w:color w:val="002B54"/>
      </w:rPr>
    </w:lvl>
    <w:lvl w:ilvl="2">
      <w:start w:val="1"/>
      <w:numFmt w:val="lowerRoman"/>
      <w:lvlText w:val="%3."/>
      <w:lvlJc w:val="left"/>
      <w:pPr>
        <w:ind w:left="1020" w:hanging="340"/>
      </w:pPr>
      <w:rPr>
        <w:rFonts w:ascii="Arial" w:hAnsi="Arial" w:hint="default"/>
        <w:b w:val="0"/>
        <w:i w:val="0"/>
        <w:color w:val="002B54"/>
      </w:rPr>
    </w:lvl>
    <w:lvl w:ilvl="3">
      <w:start w:val="1"/>
      <w:numFmt w:val="bullet"/>
      <w:lvlText w:val="–"/>
      <w:lvlJc w:val="left"/>
      <w:pPr>
        <w:ind w:left="1360" w:hanging="340"/>
      </w:pPr>
      <w:rPr>
        <w:rFonts w:ascii="Arial" w:hAnsi="Arial" w:hint="default"/>
        <w:b w:val="0"/>
        <w:i w:val="0"/>
        <w:color w:val="002B54"/>
      </w:rPr>
    </w:lvl>
    <w:lvl w:ilvl="4">
      <w:start w:val="1"/>
      <w:numFmt w:val="lowerLetter"/>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5">
    <w:nsid w:val="65BD3FDD"/>
    <w:multiLevelType w:val="hybridMultilevel"/>
    <w:tmpl w:val="948666F2"/>
    <w:lvl w:ilvl="0" w:tplc="F7FC158A">
      <w:start w:val="1"/>
      <w:numFmt w:val="decimal"/>
      <w:lvlText w:val="%1."/>
      <w:lvlJc w:val="left"/>
      <w:pPr>
        <w:ind w:left="720" w:hanging="360"/>
      </w:pPr>
      <w:rPr>
        <w:rFonts w:ascii="Arial" w:hAnsi="Arial" w:hint="default"/>
        <w:b/>
        <w:i w:val="0"/>
        <w:color w:val="002B5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DF6337A"/>
    <w:multiLevelType w:val="hybridMultilevel"/>
    <w:tmpl w:val="2E40AD9A"/>
    <w:lvl w:ilvl="0" w:tplc="8AAC8378">
      <w:start w:val="1"/>
      <w:numFmt w:val="bullet"/>
      <w:pStyle w:val="Bulletroundgreen"/>
      <w:lvlText w:val="•"/>
      <w:lvlJc w:val="left"/>
      <w:pPr>
        <w:ind w:left="360" w:hanging="360"/>
      </w:pPr>
      <w:rPr>
        <w:rFonts w:ascii="Arial" w:hAnsi="Arial" w:hint="default"/>
        <w:color w:val="455A2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3"/>
  </w:num>
  <w:num w:numId="4">
    <w:abstractNumId w:val="10"/>
  </w:num>
  <w:num w:numId="5">
    <w:abstractNumId w:val="6"/>
  </w:num>
  <w:num w:numId="6">
    <w:abstractNumId w:val="9"/>
  </w:num>
  <w:num w:numId="7">
    <w:abstractNumId w:val="15"/>
  </w:num>
  <w:num w:numId="8">
    <w:abstractNumId w:val="13"/>
  </w:num>
  <w:num w:numId="9">
    <w:abstractNumId w:val="16"/>
  </w:num>
  <w:num w:numId="10">
    <w:abstractNumId w:val="12"/>
  </w:num>
  <w:num w:numId="11">
    <w:abstractNumId w:val="7"/>
  </w:num>
  <w:num w:numId="12">
    <w:abstractNumId w:val="3"/>
  </w:num>
  <w:num w:numId="13">
    <w:abstractNumId w:val="8"/>
  </w:num>
  <w:num w:numId="14">
    <w:abstractNumId w:val="8"/>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say, David">
    <w15:presenceInfo w15:providerId="AD" w15:userId="S-1-5-21-5500852-3169274997-3744214685-48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formatting="1" w:enforcement="1"/>
  <w:defaultTabStop w:val="720"/>
  <w:drawingGridHorizontalSpacing w:val="110"/>
  <w:displayHorizontalDrawingGridEvery w:val="2"/>
  <w:characterSpacingControl w:val="doNotCompress"/>
  <w:hdrShapeDefaults>
    <o:shapedefaults v:ext="edit" spidmax="2049">
      <o:colormru v:ext="edit" colors="#d6e9b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E3"/>
    <w:rsid w:val="0000580B"/>
    <w:rsid w:val="00012473"/>
    <w:rsid w:val="00016351"/>
    <w:rsid w:val="00033AC5"/>
    <w:rsid w:val="00047AB1"/>
    <w:rsid w:val="00050E82"/>
    <w:rsid w:val="000653EA"/>
    <w:rsid w:val="000926FF"/>
    <w:rsid w:val="00093964"/>
    <w:rsid w:val="000978E6"/>
    <w:rsid w:val="000A031C"/>
    <w:rsid w:val="000A3749"/>
    <w:rsid w:val="000B3411"/>
    <w:rsid w:val="000C529F"/>
    <w:rsid w:val="000D7988"/>
    <w:rsid w:val="000E2786"/>
    <w:rsid w:val="000F3050"/>
    <w:rsid w:val="000F5E0B"/>
    <w:rsid w:val="00102679"/>
    <w:rsid w:val="001040A7"/>
    <w:rsid w:val="00111B4F"/>
    <w:rsid w:val="0011674B"/>
    <w:rsid w:val="0013033C"/>
    <w:rsid w:val="001371CE"/>
    <w:rsid w:val="001448DC"/>
    <w:rsid w:val="001541D4"/>
    <w:rsid w:val="00173B3C"/>
    <w:rsid w:val="001768FD"/>
    <w:rsid w:val="0018209D"/>
    <w:rsid w:val="001C4430"/>
    <w:rsid w:val="001D07F0"/>
    <w:rsid w:val="001F5AC1"/>
    <w:rsid w:val="0021016E"/>
    <w:rsid w:val="002160DF"/>
    <w:rsid w:val="002241D5"/>
    <w:rsid w:val="002273F1"/>
    <w:rsid w:val="00231EF2"/>
    <w:rsid w:val="0023638A"/>
    <w:rsid w:val="002371BC"/>
    <w:rsid w:val="00254650"/>
    <w:rsid w:val="002773D8"/>
    <w:rsid w:val="00286E70"/>
    <w:rsid w:val="00296E29"/>
    <w:rsid w:val="002B4ADC"/>
    <w:rsid w:val="002C32C5"/>
    <w:rsid w:val="002C3EEC"/>
    <w:rsid w:val="002D6D54"/>
    <w:rsid w:val="002E741A"/>
    <w:rsid w:val="002E7FC3"/>
    <w:rsid w:val="002F1AA8"/>
    <w:rsid w:val="002F321C"/>
    <w:rsid w:val="00315B81"/>
    <w:rsid w:val="00336645"/>
    <w:rsid w:val="00343EE3"/>
    <w:rsid w:val="0034785C"/>
    <w:rsid w:val="00354ED9"/>
    <w:rsid w:val="0035515C"/>
    <w:rsid w:val="003640E6"/>
    <w:rsid w:val="00367EFB"/>
    <w:rsid w:val="0037028F"/>
    <w:rsid w:val="00383130"/>
    <w:rsid w:val="00392F76"/>
    <w:rsid w:val="00396539"/>
    <w:rsid w:val="0039735C"/>
    <w:rsid w:val="003B1667"/>
    <w:rsid w:val="003F3D56"/>
    <w:rsid w:val="003F4AB1"/>
    <w:rsid w:val="00403262"/>
    <w:rsid w:val="00435A20"/>
    <w:rsid w:val="00460AE4"/>
    <w:rsid w:val="004610D8"/>
    <w:rsid w:val="00473D7F"/>
    <w:rsid w:val="0048054F"/>
    <w:rsid w:val="004B709E"/>
    <w:rsid w:val="004C4D6B"/>
    <w:rsid w:val="004D1E4A"/>
    <w:rsid w:val="004E55B8"/>
    <w:rsid w:val="004F2A2C"/>
    <w:rsid w:val="004F6C6A"/>
    <w:rsid w:val="00506BD1"/>
    <w:rsid w:val="005118FE"/>
    <w:rsid w:val="00525803"/>
    <w:rsid w:val="005367C8"/>
    <w:rsid w:val="00545DA6"/>
    <w:rsid w:val="00551AA9"/>
    <w:rsid w:val="00551FC2"/>
    <w:rsid w:val="00564CE6"/>
    <w:rsid w:val="00571B1A"/>
    <w:rsid w:val="005C3E36"/>
    <w:rsid w:val="005D3624"/>
    <w:rsid w:val="005E5993"/>
    <w:rsid w:val="005F5EC8"/>
    <w:rsid w:val="00601ED8"/>
    <w:rsid w:val="006024A6"/>
    <w:rsid w:val="00613189"/>
    <w:rsid w:val="00625ECF"/>
    <w:rsid w:val="00636CD4"/>
    <w:rsid w:val="006379ED"/>
    <w:rsid w:val="0066193B"/>
    <w:rsid w:val="0066439C"/>
    <w:rsid w:val="00671482"/>
    <w:rsid w:val="00671DE0"/>
    <w:rsid w:val="006811E7"/>
    <w:rsid w:val="006817FF"/>
    <w:rsid w:val="006B674A"/>
    <w:rsid w:val="006C2843"/>
    <w:rsid w:val="006D07F7"/>
    <w:rsid w:val="006D40B2"/>
    <w:rsid w:val="006D6286"/>
    <w:rsid w:val="006F2DE9"/>
    <w:rsid w:val="0070242F"/>
    <w:rsid w:val="00705B65"/>
    <w:rsid w:val="007064BB"/>
    <w:rsid w:val="00710E6C"/>
    <w:rsid w:val="007134B7"/>
    <w:rsid w:val="00714B5F"/>
    <w:rsid w:val="00715850"/>
    <w:rsid w:val="007170F7"/>
    <w:rsid w:val="00730E34"/>
    <w:rsid w:val="00735787"/>
    <w:rsid w:val="007418BB"/>
    <w:rsid w:val="00767757"/>
    <w:rsid w:val="00781103"/>
    <w:rsid w:val="007872DE"/>
    <w:rsid w:val="007A2D70"/>
    <w:rsid w:val="007C1588"/>
    <w:rsid w:val="00802C16"/>
    <w:rsid w:val="008052FF"/>
    <w:rsid w:val="00813A53"/>
    <w:rsid w:val="00814759"/>
    <w:rsid w:val="00824E2A"/>
    <w:rsid w:val="0083163B"/>
    <w:rsid w:val="00840AA5"/>
    <w:rsid w:val="00843D9A"/>
    <w:rsid w:val="00847575"/>
    <w:rsid w:val="00847BB3"/>
    <w:rsid w:val="00852164"/>
    <w:rsid w:val="00863544"/>
    <w:rsid w:val="008720AC"/>
    <w:rsid w:val="008723BC"/>
    <w:rsid w:val="00873154"/>
    <w:rsid w:val="00884E5D"/>
    <w:rsid w:val="00892F79"/>
    <w:rsid w:val="008A2FA7"/>
    <w:rsid w:val="008A535E"/>
    <w:rsid w:val="008A6BAF"/>
    <w:rsid w:val="008F5627"/>
    <w:rsid w:val="00902DD7"/>
    <w:rsid w:val="00911047"/>
    <w:rsid w:val="00931297"/>
    <w:rsid w:val="0093243D"/>
    <w:rsid w:val="00943C42"/>
    <w:rsid w:val="0095233B"/>
    <w:rsid w:val="00956017"/>
    <w:rsid w:val="0095778F"/>
    <w:rsid w:val="009634F8"/>
    <w:rsid w:val="00965F1C"/>
    <w:rsid w:val="00974AE6"/>
    <w:rsid w:val="00975CF8"/>
    <w:rsid w:val="00977289"/>
    <w:rsid w:val="0098402A"/>
    <w:rsid w:val="009858E6"/>
    <w:rsid w:val="0099037D"/>
    <w:rsid w:val="009A5793"/>
    <w:rsid w:val="009B2D57"/>
    <w:rsid w:val="009B3116"/>
    <w:rsid w:val="009C09F9"/>
    <w:rsid w:val="009D5C6A"/>
    <w:rsid w:val="00A06B3B"/>
    <w:rsid w:val="00A0797E"/>
    <w:rsid w:val="00A123B2"/>
    <w:rsid w:val="00A12D8F"/>
    <w:rsid w:val="00A21E8C"/>
    <w:rsid w:val="00A23E60"/>
    <w:rsid w:val="00A4216E"/>
    <w:rsid w:val="00A50919"/>
    <w:rsid w:val="00A55860"/>
    <w:rsid w:val="00A61CDC"/>
    <w:rsid w:val="00A71D0C"/>
    <w:rsid w:val="00AA170A"/>
    <w:rsid w:val="00AA5F09"/>
    <w:rsid w:val="00AC7054"/>
    <w:rsid w:val="00AD23FF"/>
    <w:rsid w:val="00B079FA"/>
    <w:rsid w:val="00B10312"/>
    <w:rsid w:val="00B15B98"/>
    <w:rsid w:val="00B26145"/>
    <w:rsid w:val="00B524C9"/>
    <w:rsid w:val="00B759BF"/>
    <w:rsid w:val="00B86202"/>
    <w:rsid w:val="00B86F41"/>
    <w:rsid w:val="00B942F7"/>
    <w:rsid w:val="00B962B7"/>
    <w:rsid w:val="00BC7907"/>
    <w:rsid w:val="00BD03A0"/>
    <w:rsid w:val="00BE4243"/>
    <w:rsid w:val="00BF4D11"/>
    <w:rsid w:val="00BF6193"/>
    <w:rsid w:val="00C0113E"/>
    <w:rsid w:val="00C029BB"/>
    <w:rsid w:val="00C049F5"/>
    <w:rsid w:val="00C05386"/>
    <w:rsid w:val="00C12272"/>
    <w:rsid w:val="00C16328"/>
    <w:rsid w:val="00C21983"/>
    <w:rsid w:val="00C26267"/>
    <w:rsid w:val="00C30E91"/>
    <w:rsid w:val="00C34068"/>
    <w:rsid w:val="00C91AE4"/>
    <w:rsid w:val="00CA5916"/>
    <w:rsid w:val="00CB3DBD"/>
    <w:rsid w:val="00CD2D15"/>
    <w:rsid w:val="00CE1CA5"/>
    <w:rsid w:val="00CF336B"/>
    <w:rsid w:val="00CF7FE1"/>
    <w:rsid w:val="00D02852"/>
    <w:rsid w:val="00D10334"/>
    <w:rsid w:val="00D13A2E"/>
    <w:rsid w:val="00D16DFB"/>
    <w:rsid w:val="00D450F4"/>
    <w:rsid w:val="00D709AE"/>
    <w:rsid w:val="00D80945"/>
    <w:rsid w:val="00D840F8"/>
    <w:rsid w:val="00D864F7"/>
    <w:rsid w:val="00DA434C"/>
    <w:rsid w:val="00DC3D41"/>
    <w:rsid w:val="00DF156C"/>
    <w:rsid w:val="00E403D1"/>
    <w:rsid w:val="00E453A2"/>
    <w:rsid w:val="00E64A3D"/>
    <w:rsid w:val="00E7406F"/>
    <w:rsid w:val="00E7712F"/>
    <w:rsid w:val="00E809FF"/>
    <w:rsid w:val="00E80C41"/>
    <w:rsid w:val="00E87762"/>
    <w:rsid w:val="00EA2D0C"/>
    <w:rsid w:val="00EA36F1"/>
    <w:rsid w:val="00EA370D"/>
    <w:rsid w:val="00EC5078"/>
    <w:rsid w:val="00ED1917"/>
    <w:rsid w:val="00ED3FCA"/>
    <w:rsid w:val="00ED453A"/>
    <w:rsid w:val="00F22DF5"/>
    <w:rsid w:val="00F239AD"/>
    <w:rsid w:val="00F255E8"/>
    <w:rsid w:val="00F347B0"/>
    <w:rsid w:val="00F50032"/>
    <w:rsid w:val="00F61E26"/>
    <w:rsid w:val="00F62CBB"/>
    <w:rsid w:val="00FB21D5"/>
    <w:rsid w:val="00FB4DDA"/>
    <w:rsid w:val="00FC74D0"/>
    <w:rsid w:val="00FD119E"/>
    <w:rsid w:val="00FD49C0"/>
    <w:rsid w:val="00FF40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6e9b5"/>
    </o:shapedefaults>
    <o:shapelayout v:ext="edit">
      <o:idmap v:ext="edit" data="1"/>
    </o:shapelayout>
  </w:shapeDefaults>
  <w:decimalSymbol w:val="."/>
  <w:listSeparator w:val=","/>
  <w14:docId w14:val="050119E5"/>
  <w15:docId w15:val="{F3DAAE89-B488-45FC-9FA3-EA237D66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locked="1" w:uiPriority="9" w:qFormat="1"/>
    <w:lsdException w:name="heading 2" w:semiHidden="1" w:uiPriority="9" w:unhideWhenUsed="1" w:qFormat="1"/>
    <w:lsdException w:name="heading 3" w:locked="1" w:semiHidden="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locked="1"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ADC"/>
    <w:pPr>
      <w:spacing w:after="120"/>
    </w:pPr>
    <w:rPr>
      <w:rFonts w:cs="Calibri"/>
      <w:sz w:val="22"/>
      <w:szCs w:val="22"/>
    </w:rPr>
  </w:style>
  <w:style w:type="paragraph" w:styleId="Heading2">
    <w:name w:val="heading 2"/>
    <w:aliases w:val="pull quote"/>
    <w:next w:val="Normal"/>
    <w:link w:val="Heading2Char"/>
    <w:autoRedefine/>
    <w:uiPriority w:val="9"/>
    <w:semiHidden/>
    <w:qFormat/>
    <w:rsid w:val="001768FD"/>
    <w:pPr>
      <w:keepNext/>
      <w:spacing w:before="240" w:after="360"/>
      <w:ind w:left="1701" w:right="1701"/>
      <w:outlineLvl w:val="1"/>
    </w:pPr>
    <w:rPr>
      <w:rFonts w:ascii="Times New Roman" w:eastAsia="Times New Roman" w:hAnsi="Times New Roman"/>
      <w:bCs/>
      <w:iCs/>
      <w:color w:val="034B89"/>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ull quote Char"/>
    <w:basedOn w:val="DefaultParagraphFont"/>
    <w:link w:val="Heading2"/>
    <w:uiPriority w:val="9"/>
    <w:semiHidden/>
    <w:rsid w:val="00AD23FF"/>
    <w:rPr>
      <w:rFonts w:ascii="Times New Roman" w:eastAsia="Times New Roman" w:hAnsi="Times New Roman"/>
      <w:bCs/>
      <w:iCs/>
      <w:color w:val="034B89"/>
      <w:sz w:val="28"/>
      <w:szCs w:val="28"/>
      <w:lang w:val="en-GB" w:eastAsia="en-US" w:bidi="ar-SA"/>
    </w:rPr>
  </w:style>
  <w:style w:type="paragraph" w:customStyle="1" w:styleId="Documenttitlemidgreen">
    <w:name w:val="Document title (mid green)"/>
    <w:qFormat/>
    <w:rsid w:val="00460AE4"/>
    <w:pPr>
      <w:spacing w:after="100"/>
      <w:ind w:left="-170"/>
    </w:pPr>
    <w:rPr>
      <w:rFonts w:eastAsia="Times New Roman"/>
      <w:b/>
      <w:bCs/>
      <w:color w:val="6E942C"/>
      <w:kern w:val="32"/>
      <w:sz w:val="48"/>
      <w:lang w:eastAsia="en-US"/>
    </w:rPr>
  </w:style>
  <w:style w:type="paragraph" w:customStyle="1" w:styleId="Documenttitledarkgreen">
    <w:name w:val="Document title (dark green)"/>
    <w:qFormat/>
    <w:rsid w:val="00460AE4"/>
    <w:pPr>
      <w:spacing w:after="100"/>
      <w:ind w:left="-170"/>
    </w:pPr>
    <w:rPr>
      <w:rFonts w:eastAsia="Times New Roman"/>
      <w:b/>
      <w:bCs/>
      <w:color w:val="455A21"/>
      <w:kern w:val="32"/>
      <w:sz w:val="48"/>
      <w:lang w:eastAsia="en-US"/>
    </w:rPr>
  </w:style>
  <w:style w:type="paragraph" w:customStyle="1" w:styleId="Mainheading">
    <w:name w:val="Main heading"/>
    <w:qFormat/>
    <w:rsid w:val="00460AE4"/>
    <w:pPr>
      <w:spacing w:before="360" w:after="120"/>
    </w:pPr>
    <w:rPr>
      <w:b/>
      <w:color w:val="6E942C"/>
      <w:sz w:val="36"/>
      <w:szCs w:val="22"/>
      <w:lang w:eastAsia="en-US"/>
    </w:rPr>
  </w:style>
  <w:style w:type="paragraph" w:customStyle="1" w:styleId="Secondheading">
    <w:name w:val="Second heading"/>
    <w:qFormat/>
    <w:rsid w:val="005C3E36"/>
    <w:pPr>
      <w:spacing w:before="240" w:after="40"/>
    </w:pPr>
    <w:rPr>
      <w:b/>
      <w:color w:val="455A21"/>
      <w:sz w:val="32"/>
      <w:szCs w:val="22"/>
      <w:lang w:eastAsia="en-US"/>
    </w:rPr>
  </w:style>
  <w:style w:type="paragraph" w:customStyle="1" w:styleId="DocumentDescription">
    <w:name w:val="Document Description"/>
    <w:qFormat/>
    <w:rsid w:val="00460AE4"/>
    <w:rPr>
      <w:b/>
      <w:color w:val="455A21"/>
      <w:sz w:val="32"/>
      <w:szCs w:val="22"/>
      <w:lang w:eastAsia="en-US"/>
    </w:rPr>
  </w:style>
  <w:style w:type="paragraph" w:customStyle="1" w:styleId="Dateorreference">
    <w:name w:val="Date or reference"/>
    <w:qFormat/>
    <w:rsid w:val="00460AE4"/>
    <w:pPr>
      <w:jc w:val="right"/>
    </w:pPr>
    <w:rPr>
      <w:rFonts w:eastAsia="Times New Roman"/>
      <w:bCs/>
      <w:color w:val="455A21"/>
      <w:lang w:eastAsia="en-US"/>
    </w:rPr>
  </w:style>
  <w:style w:type="paragraph" w:styleId="BalloonText">
    <w:name w:val="Balloon Text"/>
    <w:basedOn w:val="Normal"/>
    <w:link w:val="BalloonTextChar"/>
    <w:uiPriority w:val="99"/>
    <w:semiHidden/>
    <w:unhideWhenUsed/>
    <w:rsid w:val="008A535E"/>
    <w:rPr>
      <w:rFonts w:ascii="Tahoma" w:hAnsi="Tahoma" w:cs="Tahoma"/>
      <w:sz w:val="16"/>
      <w:szCs w:val="16"/>
    </w:rPr>
  </w:style>
  <w:style w:type="character" w:customStyle="1" w:styleId="BalloonTextChar">
    <w:name w:val="Balloon Text Char"/>
    <w:basedOn w:val="DefaultParagraphFont"/>
    <w:link w:val="BalloonText"/>
    <w:uiPriority w:val="99"/>
    <w:semiHidden/>
    <w:rsid w:val="008A535E"/>
    <w:rPr>
      <w:rFonts w:ascii="Tahoma" w:hAnsi="Tahoma" w:cs="Tahoma"/>
      <w:sz w:val="16"/>
      <w:szCs w:val="16"/>
    </w:rPr>
  </w:style>
  <w:style w:type="paragraph" w:styleId="Header">
    <w:name w:val="header"/>
    <w:basedOn w:val="Normal"/>
    <w:link w:val="HeaderChar"/>
    <w:uiPriority w:val="99"/>
    <w:rsid w:val="006D40B2"/>
  </w:style>
  <w:style w:type="character" w:customStyle="1" w:styleId="HeaderChar">
    <w:name w:val="Header Char"/>
    <w:basedOn w:val="DefaultParagraphFont"/>
    <w:link w:val="Header"/>
    <w:uiPriority w:val="99"/>
    <w:rsid w:val="006D40B2"/>
  </w:style>
  <w:style w:type="paragraph" w:styleId="Footer">
    <w:name w:val="footer"/>
    <w:basedOn w:val="Normal"/>
    <w:link w:val="FooterChar"/>
    <w:uiPriority w:val="99"/>
    <w:rsid w:val="006D40B2"/>
  </w:style>
  <w:style w:type="character" w:customStyle="1" w:styleId="FooterChar">
    <w:name w:val="Footer Char"/>
    <w:basedOn w:val="DefaultParagraphFont"/>
    <w:link w:val="Footer"/>
    <w:uiPriority w:val="99"/>
    <w:rsid w:val="006D40B2"/>
  </w:style>
  <w:style w:type="paragraph" w:customStyle="1" w:styleId="Introductiontext">
    <w:name w:val="Introduction text"/>
    <w:autoRedefine/>
    <w:rsid w:val="00460AE4"/>
    <w:rPr>
      <w:rFonts w:eastAsia="Times New Roman" w:cs="Arial"/>
      <w:b/>
      <w:color w:val="455A21"/>
      <w:sz w:val="28"/>
      <w:szCs w:val="28"/>
    </w:rPr>
  </w:style>
  <w:style w:type="paragraph" w:customStyle="1" w:styleId="Pullquotedarkgreen">
    <w:name w:val="Pullquote dark green"/>
    <w:qFormat/>
    <w:rsid w:val="00460AE4"/>
    <w:pPr>
      <w:spacing w:before="240" w:after="360"/>
      <w:ind w:left="1701" w:right="1701"/>
    </w:pPr>
    <w:rPr>
      <w:rFonts w:ascii="Times New Roman" w:hAnsi="Times New Roman"/>
      <w:color w:val="455A21"/>
      <w:sz w:val="32"/>
      <w:szCs w:val="22"/>
      <w:lang w:eastAsia="en-US"/>
    </w:rPr>
  </w:style>
  <w:style w:type="paragraph" w:customStyle="1" w:styleId="Pullquotemidgreen">
    <w:name w:val="Pullquote mid green"/>
    <w:qFormat/>
    <w:rsid w:val="00460AE4"/>
    <w:pPr>
      <w:spacing w:before="240" w:after="360"/>
      <w:ind w:left="1701" w:right="1701"/>
    </w:pPr>
    <w:rPr>
      <w:rFonts w:ascii="Times New Roman" w:hAnsi="Times New Roman"/>
      <w:color w:val="6E942C"/>
      <w:sz w:val="32"/>
      <w:szCs w:val="22"/>
      <w:lang w:eastAsia="en-US"/>
    </w:rPr>
  </w:style>
  <w:style w:type="paragraph" w:customStyle="1" w:styleId="Maintextblack">
    <w:name w:val="Main text black"/>
    <w:basedOn w:val="Normal"/>
    <w:qFormat/>
    <w:rsid w:val="000C529F"/>
    <w:rPr>
      <w:lang w:eastAsia="en-US"/>
    </w:rPr>
  </w:style>
  <w:style w:type="paragraph" w:customStyle="1" w:styleId="Maintextgreen">
    <w:name w:val="Main text green"/>
    <w:basedOn w:val="Normal"/>
    <w:qFormat/>
    <w:rsid w:val="00460AE4"/>
    <w:rPr>
      <w:color w:val="455A21"/>
      <w:lang w:eastAsia="en-US"/>
    </w:rPr>
  </w:style>
  <w:style w:type="paragraph" w:customStyle="1" w:styleId="Bulletnumbered">
    <w:name w:val="Bullet numbered"/>
    <w:basedOn w:val="Maintextblack"/>
    <w:qFormat/>
    <w:rsid w:val="000C529F"/>
    <w:pPr>
      <w:numPr>
        <w:numId w:val="4"/>
      </w:numPr>
      <w:spacing w:after="80"/>
      <w:ind w:left="357" w:hanging="357"/>
    </w:pPr>
  </w:style>
  <w:style w:type="paragraph" w:customStyle="1" w:styleId="Bulletnumberedgreen">
    <w:name w:val="Bullet numbered green"/>
    <w:basedOn w:val="Maintextblack"/>
    <w:qFormat/>
    <w:rsid w:val="00460AE4"/>
    <w:pPr>
      <w:numPr>
        <w:numId w:val="5"/>
      </w:numPr>
      <w:spacing w:after="80"/>
    </w:pPr>
    <w:rPr>
      <w:color w:val="455A21"/>
    </w:rPr>
  </w:style>
  <w:style w:type="paragraph" w:customStyle="1" w:styleId="Bulletroundblack">
    <w:name w:val="Bullet round black"/>
    <w:basedOn w:val="Normal"/>
    <w:qFormat/>
    <w:rsid w:val="000C529F"/>
    <w:pPr>
      <w:numPr>
        <w:numId w:val="8"/>
      </w:numPr>
      <w:spacing w:after="80"/>
      <w:ind w:left="357" w:hanging="357"/>
    </w:pPr>
    <w:rPr>
      <w:lang w:eastAsia="en-US"/>
    </w:rPr>
  </w:style>
  <w:style w:type="paragraph" w:customStyle="1" w:styleId="Bulletroundgreen">
    <w:name w:val="Bullet round green"/>
    <w:qFormat/>
    <w:rsid w:val="00460AE4"/>
    <w:pPr>
      <w:numPr>
        <w:numId w:val="9"/>
      </w:numPr>
      <w:spacing w:after="80"/>
    </w:pPr>
    <w:rPr>
      <w:color w:val="455A21"/>
      <w:sz w:val="22"/>
      <w:szCs w:val="22"/>
      <w:lang w:eastAsia="en-US"/>
    </w:rPr>
  </w:style>
  <w:style w:type="character" w:customStyle="1" w:styleId="Boldtextgreen">
    <w:name w:val="Bold text green"/>
    <w:basedOn w:val="DefaultParagraphFont"/>
    <w:uiPriority w:val="1"/>
    <w:qFormat/>
    <w:rsid w:val="00460AE4"/>
    <w:rPr>
      <w:b/>
      <w:color w:val="455A21"/>
    </w:rPr>
  </w:style>
  <w:style w:type="character" w:customStyle="1" w:styleId="Italicgreen">
    <w:name w:val="Italic green"/>
    <w:basedOn w:val="DefaultParagraphFont"/>
    <w:uiPriority w:val="1"/>
    <w:qFormat/>
    <w:rsid w:val="00460AE4"/>
    <w:rPr>
      <w:i/>
      <w:color w:val="455A21"/>
    </w:rPr>
  </w:style>
  <w:style w:type="character" w:customStyle="1" w:styleId="Italicblack">
    <w:name w:val="Italic black"/>
    <w:basedOn w:val="DefaultParagraphFont"/>
    <w:uiPriority w:val="1"/>
    <w:qFormat/>
    <w:rsid w:val="001768FD"/>
    <w:rPr>
      <w:i/>
    </w:rPr>
  </w:style>
  <w:style w:type="character" w:customStyle="1" w:styleId="Subscript">
    <w:name w:val="Subscript"/>
    <w:basedOn w:val="DefaultParagraphFont"/>
    <w:uiPriority w:val="1"/>
    <w:qFormat/>
    <w:rsid w:val="001768FD"/>
    <w:rPr>
      <w:vertAlign w:val="subscript"/>
    </w:rPr>
  </w:style>
  <w:style w:type="character" w:customStyle="1" w:styleId="Superscript">
    <w:name w:val="Superscript"/>
    <w:basedOn w:val="DefaultParagraphFont"/>
    <w:uiPriority w:val="1"/>
    <w:qFormat/>
    <w:rsid w:val="001768FD"/>
    <w:rPr>
      <w:vertAlign w:val="superscript"/>
    </w:rPr>
  </w:style>
  <w:style w:type="table" w:customStyle="1" w:styleId="GENERICTABLE">
    <w:name w:val="GENERIC TABLE"/>
    <w:basedOn w:val="TableNormal"/>
    <w:uiPriority w:val="99"/>
    <w:qFormat/>
    <w:locked/>
    <w:rsid w:val="0099037D"/>
    <w:tblPr>
      <w:tblInd w:w="0" w:type="dxa"/>
      <w:tblBorders>
        <w:top w:val="single" w:sz="4" w:space="0" w:color="auto"/>
        <w:bottom w:val="single" w:sz="4" w:space="0" w:color="auto"/>
      </w:tblBorders>
      <w:tblCellMar>
        <w:top w:w="113" w:type="dxa"/>
        <w:left w:w="0" w:type="dxa"/>
        <w:bottom w:w="113" w:type="dxa"/>
        <w:right w:w="0" w:type="dxa"/>
      </w:tblCellMar>
    </w:tblPr>
    <w:tblStylePr w:type="firstRow">
      <w:tblPr/>
      <w:tcPr>
        <w:tcBorders>
          <w:bottom w:val="single" w:sz="4" w:space="0" w:color="auto"/>
        </w:tcBorders>
      </w:tcPr>
    </w:tblStylePr>
  </w:style>
  <w:style w:type="character" w:styleId="Hyperlink">
    <w:name w:val="Hyperlink"/>
    <w:basedOn w:val="DefaultParagraphFont"/>
    <w:uiPriority w:val="99"/>
    <w:rsid w:val="0099037D"/>
    <w:rPr>
      <w:color w:val="0177BA"/>
      <w:u w:val="single"/>
    </w:rPr>
  </w:style>
  <w:style w:type="numbering" w:customStyle="1" w:styleId="MULTILEVEL">
    <w:name w:val="MULTILEVEL"/>
    <w:uiPriority w:val="99"/>
    <w:rsid w:val="0099037D"/>
    <w:pPr>
      <w:numPr>
        <w:numId w:val="1"/>
      </w:numPr>
    </w:pPr>
  </w:style>
  <w:style w:type="numbering" w:customStyle="1" w:styleId="MULTILEVELBLUE">
    <w:name w:val="MULTILEVEL (BLUE)"/>
    <w:uiPriority w:val="99"/>
    <w:rsid w:val="0099037D"/>
    <w:pPr>
      <w:numPr>
        <w:numId w:val="2"/>
      </w:numPr>
    </w:pPr>
  </w:style>
  <w:style w:type="table" w:styleId="TableGrid">
    <w:name w:val="Table Grid"/>
    <w:basedOn w:val="TableNormal"/>
    <w:uiPriority w:val="59"/>
    <w:rsid w:val="002B4ADC"/>
    <w:pPr>
      <w:ind w:left="85" w:right="85"/>
    </w:pPr>
    <w:tblPr>
      <w:tblStyleRowBandSize w:val="1"/>
      <w:tblInd w:w="0" w:type="dxa"/>
      <w:tblBorders>
        <w:top w:val="single" w:sz="4" w:space="0" w:color="034B89" w:themeColor="accent1"/>
        <w:left w:val="single" w:sz="4" w:space="0" w:color="034B89" w:themeColor="accent1"/>
        <w:bottom w:val="single" w:sz="4" w:space="0" w:color="034B89" w:themeColor="accent1"/>
        <w:right w:val="single" w:sz="4" w:space="0" w:color="034B89" w:themeColor="accent1"/>
        <w:insideH w:val="single" w:sz="4" w:space="0" w:color="034B89" w:themeColor="accent1"/>
        <w:insideV w:val="single" w:sz="4" w:space="0" w:color="034B89" w:themeColor="accent1"/>
      </w:tblBorders>
      <w:tblCellMar>
        <w:top w:w="0" w:type="dxa"/>
        <w:left w:w="0" w:type="dxa"/>
        <w:bottom w:w="0" w:type="dxa"/>
        <w:right w:w="0" w:type="dxa"/>
      </w:tblCellMar>
    </w:tblPr>
    <w:tblStylePr w:type="firstRow">
      <w:rPr>
        <w:b/>
      </w:rPr>
      <w:tblPr/>
      <w:tcPr>
        <w:tcBorders>
          <w:insideV w:val="single" w:sz="4" w:space="0" w:color="FFFFFF" w:themeColor="background1"/>
        </w:tcBorders>
        <w:shd w:val="clear" w:color="auto" w:fill="034B89" w:themeFill="accent1"/>
      </w:tcPr>
    </w:tblStylePr>
    <w:tblStylePr w:type="firstCol">
      <w:rPr>
        <w:b/>
      </w:rPr>
    </w:tblStylePr>
    <w:tblStylePr w:type="band2Horz">
      <w:tblPr/>
      <w:tcPr>
        <w:shd w:val="clear" w:color="auto" w:fill="DCF1FA" w:themeFill="accent3" w:themeFillTint="33"/>
      </w:tcPr>
    </w:tblStylePr>
  </w:style>
  <w:style w:type="paragraph" w:customStyle="1" w:styleId="Numberedsecondheading">
    <w:name w:val="Numbered second heading"/>
    <w:qFormat/>
    <w:rsid w:val="005C3E36"/>
    <w:pPr>
      <w:numPr>
        <w:ilvl w:val="1"/>
        <w:numId w:val="12"/>
      </w:numPr>
      <w:spacing w:before="240" w:after="40"/>
    </w:pPr>
    <w:rPr>
      <w:b/>
      <w:color w:val="455A21"/>
      <w:sz w:val="32"/>
      <w:szCs w:val="22"/>
      <w:lang w:eastAsia="en-US"/>
    </w:rPr>
  </w:style>
  <w:style w:type="paragraph" w:customStyle="1" w:styleId="Numberedheading">
    <w:name w:val="Numbered heading"/>
    <w:qFormat/>
    <w:rsid w:val="005C3E36"/>
    <w:pPr>
      <w:numPr>
        <w:numId w:val="12"/>
      </w:numPr>
      <w:spacing w:before="360" w:after="120"/>
    </w:pPr>
    <w:rPr>
      <w:color w:val="6E942C"/>
      <w:sz w:val="36"/>
      <w:szCs w:val="22"/>
      <w:lang w:eastAsia="en-US"/>
    </w:rPr>
  </w:style>
  <w:style w:type="numbering" w:customStyle="1" w:styleId="MULTILEVELHEADINGS">
    <w:name w:val="MULTILEVEL HEADINGS"/>
    <w:uiPriority w:val="99"/>
    <w:rsid w:val="00FD119E"/>
    <w:pPr>
      <w:numPr>
        <w:numId w:val="3"/>
      </w:numPr>
    </w:pPr>
  </w:style>
  <w:style w:type="paragraph" w:customStyle="1" w:styleId="Figureimagetitle">
    <w:name w:val="Figure / image title"/>
    <w:qFormat/>
    <w:rsid w:val="006811E7"/>
    <w:pPr>
      <w:spacing w:before="160" w:after="160"/>
    </w:pPr>
    <w:rPr>
      <w:b/>
      <w:sz w:val="22"/>
      <w:szCs w:val="22"/>
      <w:lang w:eastAsia="en-US"/>
    </w:rPr>
  </w:style>
  <w:style w:type="paragraph" w:styleId="ListParagraph">
    <w:name w:val="List Paragraph"/>
    <w:basedOn w:val="Normal"/>
    <w:uiPriority w:val="34"/>
    <w:semiHidden/>
    <w:unhideWhenUsed/>
    <w:qFormat/>
    <w:locked/>
    <w:rsid w:val="00C34068"/>
    <w:pPr>
      <w:ind w:left="720"/>
    </w:pPr>
  </w:style>
  <w:style w:type="table" w:customStyle="1" w:styleId="BlankTableStyle">
    <w:name w:val="Blank Table Style"/>
    <w:basedOn w:val="TableNormal"/>
    <w:uiPriority w:val="99"/>
    <w:qFormat/>
    <w:rsid w:val="002B4ADC"/>
    <w:tblPr>
      <w:tblInd w:w="0" w:type="dxa"/>
      <w:tblCellMar>
        <w:top w:w="0" w:type="dxa"/>
        <w:left w:w="0" w:type="dxa"/>
        <w:bottom w:w="0" w:type="dxa"/>
        <w:right w:w="0" w:type="dxa"/>
      </w:tblCellMar>
    </w:tblPr>
  </w:style>
  <w:style w:type="table" w:customStyle="1" w:styleId="TableGridGreen">
    <w:name w:val="Table Grid (Green)"/>
    <w:basedOn w:val="TableGrid"/>
    <w:uiPriority w:val="99"/>
    <w:qFormat/>
    <w:rsid w:val="002B4ADC"/>
    <w:tblPr>
      <w:tblStyleRowBandSize w:val="1"/>
      <w:tblInd w:w="0" w:type="dxa"/>
      <w:tblBorders>
        <w:top w:val="single" w:sz="8" w:space="0" w:color="455A21" w:themeColor="accent4"/>
        <w:left w:val="single" w:sz="8" w:space="0" w:color="455A21" w:themeColor="accent4"/>
        <w:bottom w:val="single" w:sz="8" w:space="0" w:color="455A21" w:themeColor="accent4"/>
        <w:right w:val="single" w:sz="8" w:space="0" w:color="455A21" w:themeColor="accent4"/>
        <w:insideH w:val="single" w:sz="8" w:space="0" w:color="455A21" w:themeColor="accent4"/>
        <w:insideV w:val="single" w:sz="8" w:space="0" w:color="455A21" w:themeColor="accent4"/>
      </w:tblBorders>
      <w:tblCellMar>
        <w:top w:w="0" w:type="dxa"/>
        <w:left w:w="0" w:type="dxa"/>
        <w:bottom w:w="0" w:type="dxa"/>
        <w:right w:w="0" w:type="dxa"/>
      </w:tblCellMar>
    </w:tblPr>
    <w:tblStylePr w:type="firstRow">
      <w:rPr>
        <w:b/>
        <w:color w:val="FFFFFF" w:themeColor="background1"/>
      </w:rPr>
      <w:tblPr/>
      <w:tcPr>
        <w:tcBorders>
          <w:insideV w:val="single" w:sz="8" w:space="0" w:color="FFFFFF" w:themeColor="background1"/>
        </w:tcBorders>
        <w:shd w:val="clear" w:color="auto" w:fill="6E942C" w:themeFill="accent6"/>
      </w:tcPr>
    </w:tblStylePr>
    <w:tblStylePr w:type="firstCol">
      <w:rPr>
        <w:b/>
      </w:rPr>
    </w:tblStylePr>
    <w:tblStylePr w:type="band2Horz">
      <w:tblPr/>
      <w:tcPr>
        <w:shd w:val="clear" w:color="auto" w:fill="E3F0CD" w:themeFill="accent6" w:themeFillTint="33"/>
      </w:tcPr>
    </w:tblStylePr>
  </w:style>
  <w:style w:type="table" w:customStyle="1" w:styleId="TableStyle1">
    <w:name w:val="Table Style 1"/>
    <w:basedOn w:val="TableNormal"/>
    <w:uiPriority w:val="99"/>
    <w:qFormat/>
    <w:rsid w:val="002B4ADC"/>
    <w:pPr>
      <w:ind w:left="85" w:right="85"/>
    </w:pPr>
    <w:rPr>
      <w:color w:val="034B89" w:themeColor="accent1"/>
    </w:rPr>
    <w:tblPr>
      <w:tblInd w:w="0" w:type="dxa"/>
      <w:tblBorders>
        <w:top w:val="single" w:sz="8" w:space="0" w:color="034B89" w:themeColor="accent1"/>
        <w:bottom w:val="single" w:sz="8" w:space="0" w:color="034B89" w:themeColor="accent1"/>
      </w:tblBorders>
      <w:tblCellMar>
        <w:top w:w="0" w:type="dxa"/>
        <w:left w:w="0" w:type="dxa"/>
        <w:bottom w:w="0" w:type="dxa"/>
        <w:right w:w="0" w:type="dxa"/>
      </w:tblCellMar>
    </w:tblPr>
    <w:tblStylePr w:type="firstRow">
      <w:rPr>
        <w:b/>
      </w:rPr>
      <w:tblPr/>
      <w:tcPr>
        <w:tcBorders>
          <w:bottom w:val="single" w:sz="8" w:space="0" w:color="034B89" w:themeColor="accent1"/>
        </w:tcBorders>
      </w:tcPr>
    </w:tblStylePr>
    <w:tblStylePr w:type="lastRow">
      <w:rPr>
        <w:b/>
      </w:rPr>
      <w:tblPr/>
      <w:tcPr>
        <w:tcBorders>
          <w:top w:val="single" w:sz="8" w:space="0" w:color="034B89" w:themeColor="accent1"/>
        </w:tcBorders>
      </w:tcPr>
    </w:tblStylePr>
  </w:style>
  <w:style w:type="table" w:customStyle="1" w:styleId="TableStyle1Green">
    <w:name w:val="Table Style 1 (Green)"/>
    <w:basedOn w:val="TableStyle1"/>
    <w:uiPriority w:val="99"/>
    <w:qFormat/>
    <w:rsid w:val="002B4ADC"/>
    <w:rPr>
      <w:color w:val="6E942C" w:themeColor="accent6"/>
    </w:rPr>
    <w:tblPr>
      <w:tblInd w:w="0" w:type="dxa"/>
      <w:tblBorders>
        <w:top w:val="single" w:sz="8" w:space="0" w:color="6E942C" w:themeColor="accent6"/>
        <w:bottom w:val="single" w:sz="4" w:space="0" w:color="6E942C" w:themeColor="accent6"/>
      </w:tblBorders>
      <w:tblCellMar>
        <w:top w:w="0" w:type="dxa"/>
        <w:left w:w="0" w:type="dxa"/>
        <w:bottom w:w="0" w:type="dxa"/>
        <w:right w:w="0" w:type="dxa"/>
      </w:tblCellMar>
    </w:tblPr>
    <w:tblStylePr w:type="firstRow">
      <w:rPr>
        <w:b/>
      </w:rPr>
      <w:tblPr/>
      <w:tcPr>
        <w:tcBorders>
          <w:bottom w:val="single" w:sz="4" w:space="0" w:color="6E942C" w:themeColor="accent6"/>
        </w:tcBorders>
      </w:tcPr>
    </w:tblStylePr>
    <w:tblStylePr w:type="lastRow">
      <w:rPr>
        <w:b/>
      </w:rPr>
      <w:tblPr/>
      <w:tcPr>
        <w:tcBorders>
          <w:top w:val="single" w:sz="4" w:space="0" w:color="6E942C" w:themeColor="accent6"/>
        </w:tcBorders>
      </w:tcPr>
    </w:tblStylePr>
  </w:style>
  <w:style w:type="table" w:customStyle="1" w:styleId="TableStyle2">
    <w:name w:val="Table Style 2"/>
    <w:basedOn w:val="TableNormal"/>
    <w:uiPriority w:val="99"/>
    <w:qFormat/>
    <w:rsid w:val="002B4ADC"/>
    <w:tblPr>
      <w:tblInd w:w="0" w:type="dxa"/>
      <w:tblBorders>
        <w:top w:val="single" w:sz="4" w:space="0" w:color="auto"/>
        <w:bottom w:val="single" w:sz="4" w:space="0" w:color="auto"/>
      </w:tblBorders>
      <w:tblCellMar>
        <w:top w:w="113" w:type="dxa"/>
        <w:left w:w="0" w:type="dxa"/>
        <w:bottom w:w="113" w:type="dxa"/>
        <w:right w:w="0" w:type="dxa"/>
      </w:tblCellMar>
    </w:tblPr>
    <w:tblStylePr w:type="firstRow">
      <w:tblPr/>
      <w:tcPr>
        <w:tcBorders>
          <w:bottom w:val="single" w:sz="4" w:space="0" w:color="auto"/>
        </w:tcBorders>
      </w:tcPr>
    </w:tblStylePr>
  </w:style>
  <w:style w:type="table" w:customStyle="1" w:styleId="TableStyle3">
    <w:name w:val="Table Style 3"/>
    <w:basedOn w:val="TableNormal"/>
    <w:uiPriority w:val="99"/>
    <w:qFormat/>
    <w:rsid w:val="002B4ADC"/>
    <w:pPr>
      <w:ind w:left="85" w:right="85"/>
      <w:jc w:val="right"/>
    </w:pPr>
    <w:rPr>
      <w:color w:val="000000" w:themeColor="text1"/>
    </w:rPr>
    <w:tblPr>
      <w:tblInd w:w="0" w:type="dxa"/>
      <w:tblBorders>
        <w:top w:val="single" w:sz="8" w:space="0" w:color="034B89" w:themeColor="accent1"/>
        <w:left w:val="single" w:sz="8" w:space="0" w:color="034B89" w:themeColor="accent1"/>
        <w:bottom w:val="single" w:sz="8" w:space="0" w:color="034B89" w:themeColor="accent1"/>
        <w:right w:val="single" w:sz="8" w:space="0" w:color="034B89" w:themeColor="accent1"/>
        <w:insideH w:val="single" w:sz="8" w:space="0" w:color="034B89" w:themeColor="accent1"/>
      </w:tblBorders>
      <w:tblCellMar>
        <w:top w:w="0" w:type="dxa"/>
        <w:left w:w="0" w:type="dxa"/>
        <w:bottom w:w="0" w:type="dxa"/>
        <w:right w:w="0" w:type="dxa"/>
      </w:tblCellMar>
    </w:tblPr>
    <w:tblStylePr w:type="firstRow">
      <w:rPr>
        <w:b/>
        <w:color w:val="FFFFFF" w:themeColor="background1"/>
      </w:rPr>
      <w:tblPr/>
      <w:tcPr>
        <w:shd w:val="clear" w:color="auto" w:fill="034B89" w:themeFill="accent1"/>
      </w:tcPr>
    </w:tblStylePr>
    <w:tblStylePr w:type="firstCol">
      <w:pPr>
        <w:wordWrap/>
        <w:jc w:val="left"/>
      </w:pPr>
      <w:rPr>
        <w:b/>
      </w:rPr>
    </w:tblStylePr>
  </w:style>
  <w:style w:type="table" w:customStyle="1" w:styleId="TableStyle3Green">
    <w:name w:val="Table Style 3 (Green)"/>
    <w:basedOn w:val="TableStyle3"/>
    <w:uiPriority w:val="99"/>
    <w:qFormat/>
    <w:rsid w:val="002B4ADC"/>
    <w:tblPr>
      <w:tblStyleRowBandSize w:val="1"/>
      <w:tblInd w:w="0" w:type="dxa"/>
      <w:tblBorders>
        <w:top w:val="single" w:sz="8" w:space="0" w:color="6E942C" w:themeColor="accent6"/>
        <w:left w:val="single" w:sz="8" w:space="0" w:color="6E942C" w:themeColor="accent6"/>
        <w:bottom w:val="single" w:sz="8" w:space="0" w:color="6E942C" w:themeColor="accent6"/>
        <w:right w:val="single" w:sz="8" w:space="0" w:color="6E942C" w:themeColor="accent6"/>
        <w:insideH w:val="single" w:sz="8" w:space="0" w:color="6E942C" w:themeColor="accent6"/>
      </w:tblBorders>
      <w:tblCellMar>
        <w:top w:w="0" w:type="dxa"/>
        <w:left w:w="0" w:type="dxa"/>
        <w:bottom w:w="0" w:type="dxa"/>
        <w:right w:w="0" w:type="dxa"/>
      </w:tblCellMar>
    </w:tblPr>
    <w:tcPr>
      <w:shd w:val="clear" w:color="auto" w:fill="FFFFFF" w:themeFill="background1"/>
    </w:tcPr>
    <w:tblStylePr w:type="firstRow">
      <w:rPr>
        <w:b/>
        <w:color w:val="FFFFFF" w:themeColor="background1"/>
      </w:rPr>
      <w:tblPr/>
      <w:tcPr>
        <w:shd w:val="clear" w:color="auto" w:fill="6E942C" w:themeFill="accent6"/>
      </w:tcPr>
    </w:tblStylePr>
    <w:tblStylePr w:type="firstCol">
      <w:pPr>
        <w:wordWrap/>
        <w:jc w:val="left"/>
      </w:pPr>
      <w:rPr>
        <w:b/>
      </w:rPr>
    </w:tblStylePr>
    <w:tblStylePr w:type="band1Horz">
      <w:pPr>
        <w:wordWrap/>
        <w:ind w:leftChars="0" w:left="85" w:rightChars="0" w:right="85"/>
      </w:pPr>
    </w:tblStylePr>
  </w:style>
  <w:style w:type="table" w:customStyle="1" w:styleId="TableStyle4">
    <w:name w:val="Table Style 4"/>
    <w:basedOn w:val="TableNormal"/>
    <w:uiPriority w:val="99"/>
    <w:qFormat/>
    <w:rsid w:val="002B4ADC"/>
    <w:pPr>
      <w:ind w:left="85" w:right="85"/>
    </w:pPr>
    <w:tblPr>
      <w:tblInd w:w="0" w:type="dxa"/>
      <w:tblBorders>
        <w:top w:val="single" w:sz="8" w:space="0" w:color="034B89" w:themeColor="accent1"/>
        <w:left w:val="single" w:sz="8" w:space="0" w:color="034B89" w:themeColor="accent1"/>
        <w:bottom w:val="single" w:sz="8" w:space="0" w:color="034B89" w:themeColor="accent1"/>
        <w:right w:val="single" w:sz="8" w:space="0" w:color="034B89" w:themeColor="accent1"/>
        <w:insideH w:val="single" w:sz="8" w:space="0" w:color="034B89" w:themeColor="accent1"/>
        <w:insideV w:val="single" w:sz="8" w:space="0" w:color="034B89" w:themeColor="accent1"/>
      </w:tblBorders>
      <w:tblCellMar>
        <w:top w:w="0" w:type="dxa"/>
        <w:left w:w="0" w:type="dxa"/>
        <w:bottom w:w="0" w:type="dxa"/>
        <w:right w:w="0" w:type="dxa"/>
      </w:tblCellMar>
    </w:tblPr>
    <w:tblStylePr w:type="firstRow">
      <w:rPr>
        <w:b/>
        <w:color w:val="FFFFFF" w:themeColor="background1"/>
      </w:rPr>
      <w:tblPr/>
      <w:tcPr>
        <w:shd w:val="clear" w:color="auto" w:fill="034B89" w:themeFill="accent1"/>
      </w:tcPr>
    </w:tblStylePr>
    <w:tblStylePr w:type="firstCol">
      <w:rPr>
        <w:b/>
      </w:rPr>
    </w:tblStylePr>
  </w:style>
  <w:style w:type="table" w:customStyle="1" w:styleId="TableStyle4Green">
    <w:name w:val="Table Style 4 (Green)"/>
    <w:basedOn w:val="TableStyle4"/>
    <w:uiPriority w:val="99"/>
    <w:qFormat/>
    <w:rsid w:val="002B4ADC"/>
    <w:tblPr>
      <w:tblStyleRowBandSize w:val="1"/>
      <w:tblInd w:w="0" w:type="dxa"/>
      <w:tblBorders>
        <w:top w:val="single" w:sz="8" w:space="0" w:color="6E942C" w:themeColor="accent6"/>
        <w:left w:val="single" w:sz="8" w:space="0" w:color="6E942C" w:themeColor="accent6"/>
        <w:bottom w:val="single" w:sz="8" w:space="0" w:color="6E942C" w:themeColor="accent6"/>
        <w:right w:val="single" w:sz="8" w:space="0" w:color="6E942C" w:themeColor="accent6"/>
        <w:insideH w:val="single" w:sz="8" w:space="0" w:color="6E942C" w:themeColor="accent6"/>
        <w:insideV w:val="single" w:sz="8" w:space="0" w:color="6E942C" w:themeColor="accent6"/>
      </w:tblBorders>
      <w:tblCellMar>
        <w:top w:w="0" w:type="dxa"/>
        <w:left w:w="0" w:type="dxa"/>
        <w:bottom w:w="0" w:type="dxa"/>
        <w:right w:w="0" w:type="dxa"/>
      </w:tblCellMar>
    </w:tblPr>
    <w:tblStylePr w:type="firstRow">
      <w:rPr>
        <w:b/>
        <w:color w:val="FFFFFF" w:themeColor="background1"/>
      </w:rPr>
      <w:tblPr/>
      <w:tcPr>
        <w:shd w:val="clear" w:color="auto" w:fill="6E942C" w:themeFill="accent6"/>
      </w:tcPr>
    </w:tblStylePr>
    <w:tblStylePr w:type="firstCol">
      <w:rPr>
        <w:b/>
      </w:rPr>
    </w:tblStylePr>
    <w:tblStylePr w:type="band1Horz">
      <w:pPr>
        <w:wordWrap/>
        <w:ind w:leftChars="0" w:left="85" w:rightChars="0" w:right="85"/>
      </w:pPr>
    </w:tblStylePr>
  </w:style>
  <w:style w:type="paragraph" w:customStyle="1" w:styleId="Thirdheading">
    <w:name w:val="Third heading"/>
    <w:qFormat/>
    <w:rsid w:val="00460AE4"/>
    <w:pPr>
      <w:spacing w:before="120" w:after="40"/>
    </w:pPr>
    <w:rPr>
      <w:b/>
      <w:color w:val="455A21"/>
      <w:sz w:val="26"/>
      <w:szCs w:val="22"/>
      <w:lang w:eastAsia="en-US"/>
    </w:rPr>
  </w:style>
  <w:style w:type="character" w:customStyle="1" w:styleId="Boldtextblack">
    <w:name w:val="Bold text black"/>
    <w:basedOn w:val="DefaultParagraphFont"/>
    <w:uiPriority w:val="1"/>
    <w:qFormat/>
    <w:rsid w:val="00173B3C"/>
    <w:rPr>
      <w:b/>
    </w:rPr>
  </w:style>
  <w:style w:type="character" w:customStyle="1" w:styleId="Italicblue">
    <w:name w:val="Italic blue"/>
    <w:basedOn w:val="DefaultParagraphFont"/>
    <w:uiPriority w:val="1"/>
    <w:qFormat/>
    <w:rsid w:val="00173B3C"/>
    <w:rPr>
      <w:i/>
      <w:color w:val="002B54"/>
    </w:rPr>
  </w:style>
  <w:style w:type="paragraph" w:styleId="DocumentMap">
    <w:name w:val="Document Map"/>
    <w:basedOn w:val="Normal"/>
    <w:link w:val="DocumentMapChar"/>
    <w:uiPriority w:val="99"/>
    <w:semiHidden/>
    <w:unhideWhenUsed/>
    <w:rsid w:val="00802C1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2C16"/>
    <w:rPr>
      <w:rFonts w:ascii="Tahoma" w:hAnsi="Tahoma" w:cs="Tahoma"/>
      <w:sz w:val="16"/>
      <w:szCs w:val="16"/>
    </w:rPr>
  </w:style>
  <w:style w:type="character" w:styleId="CommentReference">
    <w:name w:val="annotation reference"/>
    <w:basedOn w:val="DefaultParagraphFont"/>
    <w:uiPriority w:val="99"/>
    <w:semiHidden/>
    <w:unhideWhenUsed/>
    <w:rsid w:val="00571B1A"/>
    <w:rPr>
      <w:sz w:val="16"/>
      <w:szCs w:val="16"/>
    </w:rPr>
  </w:style>
  <w:style w:type="paragraph" w:styleId="CommentText">
    <w:name w:val="annotation text"/>
    <w:basedOn w:val="Normal"/>
    <w:link w:val="CommentTextChar"/>
    <w:uiPriority w:val="99"/>
    <w:semiHidden/>
    <w:unhideWhenUsed/>
    <w:rsid w:val="00571B1A"/>
    <w:rPr>
      <w:sz w:val="20"/>
      <w:szCs w:val="20"/>
    </w:rPr>
  </w:style>
  <w:style w:type="character" w:customStyle="1" w:styleId="CommentTextChar">
    <w:name w:val="Comment Text Char"/>
    <w:basedOn w:val="DefaultParagraphFont"/>
    <w:link w:val="CommentText"/>
    <w:uiPriority w:val="99"/>
    <w:semiHidden/>
    <w:rsid w:val="00571B1A"/>
    <w:rPr>
      <w:rFonts w:cs="Calibri"/>
    </w:rPr>
  </w:style>
  <w:style w:type="paragraph" w:styleId="CommentSubject">
    <w:name w:val="annotation subject"/>
    <w:basedOn w:val="CommentText"/>
    <w:next w:val="CommentText"/>
    <w:link w:val="CommentSubjectChar"/>
    <w:uiPriority w:val="99"/>
    <w:semiHidden/>
    <w:unhideWhenUsed/>
    <w:rsid w:val="00571B1A"/>
    <w:rPr>
      <w:b/>
      <w:bCs/>
    </w:rPr>
  </w:style>
  <w:style w:type="character" w:customStyle="1" w:styleId="CommentSubjectChar">
    <w:name w:val="Comment Subject Char"/>
    <w:basedOn w:val="CommentTextChar"/>
    <w:link w:val="CommentSubject"/>
    <w:uiPriority w:val="99"/>
    <w:semiHidden/>
    <w:rsid w:val="00571B1A"/>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500493">
      <w:bodyDiv w:val="1"/>
      <w:marLeft w:val="0"/>
      <w:marRight w:val="0"/>
      <w:marTop w:val="0"/>
      <w:marBottom w:val="0"/>
      <w:divBdr>
        <w:top w:val="none" w:sz="0" w:space="0" w:color="auto"/>
        <w:left w:val="none" w:sz="0" w:space="0" w:color="auto"/>
        <w:bottom w:val="none" w:sz="0" w:space="0" w:color="auto"/>
        <w:right w:val="none" w:sz="0" w:space="0" w:color="auto"/>
      </w:divBdr>
    </w:div>
    <w:div w:id="7691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file:///\\prodds.ntnl\shared\NE\NorthEast\Hydrology\Manage%20Operational%20Assets\Hydrometry\Rating%20Review\Yorkshire%20SW\Mytholmroyd\15006c_ModelledRatingsatMytholmroyd_v0-6_(Wi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9"/>
          <c:order val="0"/>
          <c:tx>
            <c:v>Gaugings</c:v>
          </c:tx>
          <c:spPr>
            <a:ln w="28575">
              <a:noFill/>
            </a:ln>
          </c:spPr>
          <c:marker>
            <c:symbol val="plus"/>
            <c:size val="7"/>
            <c:spPr>
              <a:ln w="12700">
                <a:solidFill>
                  <a:sysClr val="windowText" lastClr="000000"/>
                </a:solidFill>
              </a:ln>
            </c:spPr>
          </c:marker>
          <c:xVal>
            <c:numRef>
              <c:f>Gaugings_MYT!$D$22:$D$209</c:f>
              <c:numCache>
                <c:formatCode>General</c:formatCode>
                <c:ptCount val="188"/>
                <c:pt idx="0">
                  <c:v>0.632</c:v>
                </c:pt>
                <c:pt idx="1">
                  <c:v>0.634</c:v>
                </c:pt>
                <c:pt idx="2">
                  <c:v>0.616</c:v>
                </c:pt>
                <c:pt idx="3">
                  <c:v>0.601</c:v>
                </c:pt>
                <c:pt idx="4">
                  <c:v>0.692</c:v>
                </c:pt>
                <c:pt idx="5">
                  <c:v>0.512</c:v>
                </c:pt>
                <c:pt idx="6">
                  <c:v>0.561</c:v>
                </c:pt>
                <c:pt idx="7">
                  <c:v>0.544</c:v>
                </c:pt>
                <c:pt idx="8">
                  <c:v>0.574</c:v>
                </c:pt>
                <c:pt idx="9">
                  <c:v>0.572</c:v>
                </c:pt>
                <c:pt idx="10">
                  <c:v>0.588</c:v>
                </c:pt>
                <c:pt idx="11">
                  <c:v>0.527</c:v>
                </c:pt>
                <c:pt idx="12">
                  <c:v>2.319999999999998</c:v>
                </c:pt>
                <c:pt idx="13">
                  <c:v>5.92</c:v>
                </c:pt>
                <c:pt idx="14">
                  <c:v>5.85</c:v>
                </c:pt>
                <c:pt idx="15">
                  <c:v>5.94</c:v>
                </c:pt>
                <c:pt idx="16">
                  <c:v>0.977</c:v>
                </c:pt>
                <c:pt idx="17">
                  <c:v>5.34</c:v>
                </c:pt>
                <c:pt idx="18">
                  <c:v>4.74</c:v>
                </c:pt>
                <c:pt idx="19">
                  <c:v>25.1</c:v>
                </c:pt>
                <c:pt idx="20">
                  <c:v>24.2</c:v>
                </c:pt>
                <c:pt idx="21">
                  <c:v>21.9</c:v>
                </c:pt>
                <c:pt idx="22">
                  <c:v>20.5</c:v>
                </c:pt>
                <c:pt idx="23">
                  <c:v>19.5</c:v>
                </c:pt>
                <c:pt idx="24">
                  <c:v>4.88</c:v>
                </c:pt>
                <c:pt idx="25">
                  <c:v>1.58</c:v>
                </c:pt>
                <c:pt idx="26">
                  <c:v>5.77</c:v>
                </c:pt>
                <c:pt idx="27">
                  <c:v>0.918</c:v>
                </c:pt>
                <c:pt idx="28">
                  <c:v>0.759</c:v>
                </c:pt>
                <c:pt idx="29">
                  <c:v>1.78</c:v>
                </c:pt>
                <c:pt idx="30">
                  <c:v>2.51</c:v>
                </c:pt>
                <c:pt idx="31">
                  <c:v>1.23</c:v>
                </c:pt>
                <c:pt idx="32">
                  <c:v>0.785</c:v>
                </c:pt>
                <c:pt idx="33">
                  <c:v>0.789</c:v>
                </c:pt>
                <c:pt idx="34">
                  <c:v>1.59</c:v>
                </c:pt>
                <c:pt idx="35">
                  <c:v>0.771</c:v>
                </c:pt>
                <c:pt idx="36">
                  <c:v>0.752</c:v>
                </c:pt>
                <c:pt idx="37">
                  <c:v>0.729</c:v>
                </c:pt>
                <c:pt idx="38">
                  <c:v>1.02</c:v>
                </c:pt>
                <c:pt idx="39">
                  <c:v>1.1</c:v>
                </c:pt>
                <c:pt idx="40">
                  <c:v>0.942</c:v>
                </c:pt>
                <c:pt idx="41">
                  <c:v>0.691</c:v>
                </c:pt>
                <c:pt idx="42">
                  <c:v>1.87</c:v>
                </c:pt>
                <c:pt idx="43">
                  <c:v>2.07</c:v>
                </c:pt>
                <c:pt idx="44">
                  <c:v>9.69</c:v>
                </c:pt>
                <c:pt idx="45">
                  <c:v>16.5</c:v>
                </c:pt>
                <c:pt idx="46">
                  <c:v>35.6</c:v>
                </c:pt>
                <c:pt idx="47">
                  <c:v>59.6</c:v>
                </c:pt>
                <c:pt idx="48">
                  <c:v>16.9</c:v>
                </c:pt>
                <c:pt idx="49">
                  <c:v>2.44</c:v>
                </c:pt>
                <c:pt idx="50">
                  <c:v>2.83</c:v>
                </c:pt>
                <c:pt idx="51">
                  <c:v>3.95</c:v>
                </c:pt>
                <c:pt idx="52">
                  <c:v>38.3</c:v>
                </c:pt>
                <c:pt idx="53">
                  <c:v>49.7</c:v>
                </c:pt>
                <c:pt idx="54">
                  <c:v>41.9</c:v>
                </c:pt>
                <c:pt idx="55">
                  <c:v>26.1</c:v>
                </c:pt>
                <c:pt idx="56">
                  <c:v>0.789</c:v>
                </c:pt>
                <c:pt idx="57">
                  <c:v>0.757</c:v>
                </c:pt>
                <c:pt idx="58">
                  <c:v>2.56</c:v>
                </c:pt>
                <c:pt idx="59">
                  <c:v>15.8</c:v>
                </c:pt>
                <c:pt idx="60">
                  <c:v>15.7</c:v>
                </c:pt>
                <c:pt idx="61">
                  <c:v>15.2</c:v>
                </c:pt>
                <c:pt idx="62">
                  <c:v>13.8</c:v>
                </c:pt>
                <c:pt idx="63">
                  <c:v>13.1</c:v>
                </c:pt>
                <c:pt idx="64">
                  <c:v>13.6</c:v>
                </c:pt>
                <c:pt idx="65">
                  <c:v>4.07</c:v>
                </c:pt>
                <c:pt idx="66">
                  <c:v>3.1</c:v>
                </c:pt>
                <c:pt idx="67">
                  <c:v>4.7</c:v>
                </c:pt>
                <c:pt idx="68">
                  <c:v>12.3</c:v>
                </c:pt>
                <c:pt idx="69">
                  <c:v>1.33</c:v>
                </c:pt>
                <c:pt idx="70">
                  <c:v>0.658</c:v>
                </c:pt>
                <c:pt idx="71">
                  <c:v>0.47</c:v>
                </c:pt>
                <c:pt idx="72">
                  <c:v>0.47</c:v>
                </c:pt>
                <c:pt idx="73">
                  <c:v>0.607</c:v>
                </c:pt>
                <c:pt idx="74">
                  <c:v>2.04</c:v>
                </c:pt>
                <c:pt idx="75">
                  <c:v>0.959</c:v>
                </c:pt>
                <c:pt idx="76">
                  <c:v>1.41</c:v>
                </c:pt>
                <c:pt idx="77">
                  <c:v>1.38</c:v>
                </c:pt>
                <c:pt idx="78">
                  <c:v>4.7</c:v>
                </c:pt>
                <c:pt idx="79">
                  <c:v>1.98</c:v>
                </c:pt>
                <c:pt idx="80">
                  <c:v>1.48</c:v>
                </c:pt>
                <c:pt idx="81">
                  <c:v>2.78</c:v>
                </c:pt>
                <c:pt idx="82">
                  <c:v>2.39</c:v>
                </c:pt>
                <c:pt idx="83">
                  <c:v>7.31</c:v>
                </c:pt>
                <c:pt idx="84">
                  <c:v>6.26</c:v>
                </c:pt>
                <c:pt idx="85">
                  <c:v>1.68</c:v>
                </c:pt>
                <c:pt idx="86">
                  <c:v>2.78</c:v>
                </c:pt>
                <c:pt idx="87">
                  <c:v>1.89</c:v>
                </c:pt>
                <c:pt idx="88">
                  <c:v>2.48</c:v>
                </c:pt>
                <c:pt idx="89">
                  <c:v>0.93</c:v>
                </c:pt>
                <c:pt idx="90">
                  <c:v>2.12</c:v>
                </c:pt>
                <c:pt idx="91">
                  <c:v>1.65</c:v>
                </c:pt>
                <c:pt idx="92">
                  <c:v>1.24</c:v>
                </c:pt>
                <c:pt idx="93">
                  <c:v>2.41</c:v>
                </c:pt>
                <c:pt idx="94">
                  <c:v>7.58</c:v>
                </c:pt>
                <c:pt idx="95">
                  <c:v>8.9</c:v>
                </c:pt>
                <c:pt idx="96">
                  <c:v>26.2</c:v>
                </c:pt>
                <c:pt idx="97">
                  <c:v>37.6</c:v>
                </c:pt>
                <c:pt idx="98">
                  <c:v>20.9</c:v>
                </c:pt>
                <c:pt idx="99">
                  <c:v>22.1</c:v>
                </c:pt>
                <c:pt idx="100">
                  <c:v>3.52</c:v>
                </c:pt>
                <c:pt idx="101">
                  <c:v>6.28</c:v>
                </c:pt>
                <c:pt idx="102">
                  <c:v>6.03</c:v>
                </c:pt>
                <c:pt idx="103">
                  <c:v>11.2</c:v>
                </c:pt>
                <c:pt idx="104">
                  <c:v>2.64</c:v>
                </c:pt>
                <c:pt idx="105">
                  <c:v>0.742</c:v>
                </c:pt>
                <c:pt idx="106">
                  <c:v>1.35</c:v>
                </c:pt>
                <c:pt idx="107">
                  <c:v>6.2</c:v>
                </c:pt>
                <c:pt idx="108">
                  <c:v>1.13</c:v>
                </c:pt>
                <c:pt idx="109">
                  <c:v>1.29</c:v>
                </c:pt>
                <c:pt idx="110">
                  <c:v>17.3</c:v>
                </c:pt>
                <c:pt idx="111">
                  <c:v>1.04</c:v>
                </c:pt>
                <c:pt idx="112">
                  <c:v>3.7</c:v>
                </c:pt>
                <c:pt idx="113">
                  <c:v>1.81</c:v>
                </c:pt>
                <c:pt idx="114">
                  <c:v>0.835</c:v>
                </c:pt>
                <c:pt idx="115">
                  <c:v>0.727</c:v>
                </c:pt>
                <c:pt idx="116">
                  <c:v>0.713</c:v>
                </c:pt>
                <c:pt idx="117">
                  <c:v>1.28</c:v>
                </c:pt>
                <c:pt idx="118">
                  <c:v>0.873</c:v>
                </c:pt>
                <c:pt idx="119">
                  <c:v>0.68</c:v>
                </c:pt>
                <c:pt idx="120">
                  <c:v>1.82</c:v>
                </c:pt>
                <c:pt idx="121">
                  <c:v>1.18</c:v>
                </c:pt>
                <c:pt idx="122">
                  <c:v>0.891</c:v>
                </c:pt>
                <c:pt idx="123">
                  <c:v>24.1</c:v>
                </c:pt>
                <c:pt idx="124">
                  <c:v>1.62</c:v>
                </c:pt>
                <c:pt idx="125">
                  <c:v>2.11</c:v>
                </c:pt>
                <c:pt idx="126">
                  <c:v>7.78</c:v>
                </c:pt>
                <c:pt idx="127">
                  <c:v>4.28</c:v>
                </c:pt>
                <c:pt idx="128">
                  <c:v>1.37</c:v>
                </c:pt>
                <c:pt idx="129">
                  <c:v>3.9</c:v>
                </c:pt>
                <c:pt idx="130">
                  <c:v>1.05</c:v>
                </c:pt>
                <c:pt idx="131">
                  <c:v>0.983</c:v>
                </c:pt>
                <c:pt idx="132">
                  <c:v>2.51</c:v>
                </c:pt>
                <c:pt idx="133">
                  <c:v>13.6</c:v>
                </c:pt>
                <c:pt idx="134">
                  <c:v>6.03</c:v>
                </c:pt>
                <c:pt idx="135">
                  <c:v>0.762</c:v>
                </c:pt>
                <c:pt idx="136">
                  <c:v>0.695</c:v>
                </c:pt>
                <c:pt idx="137">
                  <c:v>2.79</c:v>
                </c:pt>
                <c:pt idx="138">
                  <c:v>1.99</c:v>
                </c:pt>
                <c:pt idx="139">
                  <c:v>6.37</c:v>
                </c:pt>
                <c:pt idx="140">
                  <c:v>4.97</c:v>
                </c:pt>
                <c:pt idx="141">
                  <c:v>13.9</c:v>
                </c:pt>
                <c:pt idx="142">
                  <c:v>3.91</c:v>
                </c:pt>
                <c:pt idx="143">
                  <c:v>2.16</c:v>
                </c:pt>
                <c:pt idx="144">
                  <c:v>3.51</c:v>
                </c:pt>
                <c:pt idx="145">
                  <c:v>4.23</c:v>
                </c:pt>
                <c:pt idx="146">
                  <c:v>1.18</c:v>
                </c:pt>
                <c:pt idx="147">
                  <c:v>0.837</c:v>
                </c:pt>
                <c:pt idx="148">
                  <c:v>1.22</c:v>
                </c:pt>
                <c:pt idx="149">
                  <c:v>24.4</c:v>
                </c:pt>
                <c:pt idx="150">
                  <c:v>1.41</c:v>
                </c:pt>
                <c:pt idx="151">
                  <c:v>29.9</c:v>
                </c:pt>
                <c:pt idx="152">
                  <c:v>13.5</c:v>
                </c:pt>
                <c:pt idx="153">
                  <c:v>0.581</c:v>
                </c:pt>
                <c:pt idx="154">
                  <c:v>0.565</c:v>
                </c:pt>
                <c:pt idx="155">
                  <c:v>1.22</c:v>
                </c:pt>
                <c:pt idx="156">
                  <c:v>0.767</c:v>
                </c:pt>
                <c:pt idx="157">
                  <c:v>1.64</c:v>
                </c:pt>
                <c:pt idx="158">
                  <c:v>0.782</c:v>
                </c:pt>
                <c:pt idx="159">
                  <c:v>1.18</c:v>
                </c:pt>
                <c:pt idx="160">
                  <c:v>7.2</c:v>
                </c:pt>
                <c:pt idx="161">
                  <c:v>5.619999999999998</c:v>
                </c:pt>
                <c:pt idx="162">
                  <c:v>22.3</c:v>
                </c:pt>
                <c:pt idx="163">
                  <c:v>2.47</c:v>
                </c:pt>
                <c:pt idx="164">
                  <c:v>26.9</c:v>
                </c:pt>
                <c:pt idx="165">
                  <c:v>54.7</c:v>
                </c:pt>
                <c:pt idx="166">
                  <c:v>2.37</c:v>
                </c:pt>
                <c:pt idx="167">
                  <c:v>58.2</c:v>
                </c:pt>
                <c:pt idx="168">
                  <c:v>3.27</c:v>
                </c:pt>
                <c:pt idx="169">
                  <c:v>5.319999999999998</c:v>
                </c:pt>
                <c:pt idx="170">
                  <c:v>1.0</c:v>
                </c:pt>
                <c:pt idx="171">
                  <c:v>1.19</c:v>
                </c:pt>
                <c:pt idx="172">
                  <c:v>30.8</c:v>
                </c:pt>
                <c:pt idx="173">
                  <c:v>13.9</c:v>
                </c:pt>
                <c:pt idx="174">
                  <c:v>21.0</c:v>
                </c:pt>
                <c:pt idx="175">
                  <c:v>15.1</c:v>
                </c:pt>
                <c:pt idx="176">
                  <c:v>1.92</c:v>
                </c:pt>
                <c:pt idx="177">
                  <c:v>2.85</c:v>
                </c:pt>
                <c:pt idx="178">
                  <c:v>1.35</c:v>
                </c:pt>
                <c:pt idx="179">
                  <c:v>1.8</c:v>
                </c:pt>
                <c:pt idx="180">
                  <c:v>0.872</c:v>
                </c:pt>
                <c:pt idx="181">
                  <c:v>1.45</c:v>
                </c:pt>
                <c:pt idx="182">
                  <c:v>15.2</c:v>
                </c:pt>
                <c:pt idx="183">
                  <c:v>3.06</c:v>
                </c:pt>
                <c:pt idx="184">
                  <c:v>66.0</c:v>
                </c:pt>
                <c:pt idx="185">
                  <c:v>20.7</c:v>
                </c:pt>
                <c:pt idx="186">
                  <c:v>60.4</c:v>
                </c:pt>
                <c:pt idx="187">
                  <c:v>11.6</c:v>
                </c:pt>
              </c:numCache>
            </c:numRef>
          </c:xVal>
          <c:yVal>
            <c:numRef>
              <c:f>Gaugings_MYT!$F$22:$F$209</c:f>
              <c:numCache>
                <c:formatCode>General</c:formatCode>
                <c:ptCount val="188"/>
                <c:pt idx="0">
                  <c:v>87.999</c:v>
                </c:pt>
                <c:pt idx="1">
                  <c:v>87.994</c:v>
                </c:pt>
                <c:pt idx="2">
                  <c:v>88.091</c:v>
                </c:pt>
                <c:pt idx="3">
                  <c:v>88.09200000000001</c:v>
                </c:pt>
                <c:pt idx="4">
                  <c:v>88.086</c:v>
                </c:pt>
                <c:pt idx="5">
                  <c:v>88.063</c:v>
                </c:pt>
                <c:pt idx="6">
                  <c:v>87.95800000000001</c:v>
                </c:pt>
                <c:pt idx="7">
                  <c:v>87.95800000000001</c:v>
                </c:pt>
                <c:pt idx="8">
                  <c:v>87.96</c:v>
                </c:pt>
                <c:pt idx="9">
                  <c:v>87.953</c:v>
                </c:pt>
                <c:pt idx="10">
                  <c:v>87.953</c:v>
                </c:pt>
                <c:pt idx="11">
                  <c:v>87.95</c:v>
                </c:pt>
                <c:pt idx="12">
                  <c:v>88.204</c:v>
                </c:pt>
                <c:pt idx="13">
                  <c:v>88.501</c:v>
                </c:pt>
                <c:pt idx="14">
                  <c:v>88.501</c:v>
                </c:pt>
                <c:pt idx="15">
                  <c:v>88.491</c:v>
                </c:pt>
                <c:pt idx="16">
                  <c:v>88.02299999999998</c:v>
                </c:pt>
                <c:pt idx="17">
                  <c:v>88.449</c:v>
                </c:pt>
                <c:pt idx="18">
                  <c:v>88.408</c:v>
                </c:pt>
                <c:pt idx="19">
                  <c:v>89.351</c:v>
                </c:pt>
                <c:pt idx="20">
                  <c:v>89.311</c:v>
                </c:pt>
                <c:pt idx="21">
                  <c:v>89.201</c:v>
                </c:pt>
                <c:pt idx="22">
                  <c:v>89.17099999999998</c:v>
                </c:pt>
                <c:pt idx="23">
                  <c:v>89.141</c:v>
                </c:pt>
                <c:pt idx="24">
                  <c:v>88.461</c:v>
                </c:pt>
                <c:pt idx="25">
                  <c:v>88.12899999999998</c:v>
                </c:pt>
                <c:pt idx="26">
                  <c:v>88.521</c:v>
                </c:pt>
                <c:pt idx="27">
                  <c:v>88.037</c:v>
                </c:pt>
                <c:pt idx="28">
                  <c:v>88.006</c:v>
                </c:pt>
                <c:pt idx="29">
                  <c:v>88.17999999999998</c:v>
                </c:pt>
                <c:pt idx="30">
                  <c:v>88.266</c:v>
                </c:pt>
                <c:pt idx="31">
                  <c:v>88.107</c:v>
                </c:pt>
                <c:pt idx="32">
                  <c:v>88.05</c:v>
                </c:pt>
                <c:pt idx="33">
                  <c:v>88.043</c:v>
                </c:pt>
                <c:pt idx="34">
                  <c:v>88.244</c:v>
                </c:pt>
                <c:pt idx="35">
                  <c:v>88.094</c:v>
                </c:pt>
                <c:pt idx="36">
                  <c:v>88.09500000000001</c:v>
                </c:pt>
                <c:pt idx="37">
                  <c:v>88.091</c:v>
                </c:pt>
                <c:pt idx="38">
                  <c:v>88.149</c:v>
                </c:pt>
                <c:pt idx="39">
                  <c:v>88.148</c:v>
                </c:pt>
                <c:pt idx="40">
                  <c:v>88.116</c:v>
                </c:pt>
                <c:pt idx="41">
                  <c:v>88.07899999999998</c:v>
                </c:pt>
                <c:pt idx="42">
                  <c:v>88.261</c:v>
                </c:pt>
                <c:pt idx="43">
                  <c:v>88.278</c:v>
                </c:pt>
                <c:pt idx="44">
                  <c:v>88.891</c:v>
                </c:pt>
                <c:pt idx="45">
                  <c:v>89.291</c:v>
                </c:pt>
                <c:pt idx="46">
                  <c:v>90.071</c:v>
                </c:pt>
                <c:pt idx="47">
                  <c:v>90.551</c:v>
                </c:pt>
                <c:pt idx="48">
                  <c:v>89.191</c:v>
                </c:pt>
                <c:pt idx="49">
                  <c:v>88.347</c:v>
                </c:pt>
                <c:pt idx="50">
                  <c:v>88.38</c:v>
                </c:pt>
                <c:pt idx="51">
                  <c:v>88.471</c:v>
                </c:pt>
                <c:pt idx="52">
                  <c:v>89.831</c:v>
                </c:pt>
                <c:pt idx="53">
                  <c:v>90.131</c:v>
                </c:pt>
                <c:pt idx="54">
                  <c:v>89.921</c:v>
                </c:pt>
                <c:pt idx="55">
                  <c:v>89.331</c:v>
                </c:pt>
                <c:pt idx="56">
                  <c:v>88.12399999999998</c:v>
                </c:pt>
                <c:pt idx="57">
                  <c:v>88.12099999999998</c:v>
                </c:pt>
                <c:pt idx="58">
                  <c:v>88.37</c:v>
                </c:pt>
                <c:pt idx="59">
                  <c:v>89.101</c:v>
                </c:pt>
                <c:pt idx="60">
                  <c:v>89.101</c:v>
                </c:pt>
                <c:pt idx="61">
                  <c:v>89.001</c:v>
                </c:pt>
                <c:pt idx="62">
                  <c:v>88.961</c:v>
                </c:pt>
                <c:pt idx="63">
                  <c:v>88.941</c:v>
                </c:pt>
                <c:pt idx="64">
                  <c:v>88.921</c:v>
                </c:pt>
                <c:pt idx="65">
                  <c:v>88.511</c:v>
                </c:pt>
                <c:pt idx="66">
                  <c:v>88.409</c:v>
                </c:pt>
                <c:pt idx="67">
                  <c:v>88.541</c:v>
                </c:pt>
                <c:pt idx="68">
                  <c:v>88.881</c:v>
                </c:pt>
                <c:pt idx="69">
                  <c:v>88.227</c:v>
                </c:pt>
                <c:pt idx="70">
                  <c:v>88.114</c:v>
                </c:pt>
                <c:pt idx="71">
                  <c:v>88.07599999999998</c:v>
                </c:pt>
                <c:pt idx="72">
                  <c:v>88.082</c:v>
                </c:pt>
                <c:pt idx="73">
                  <c:v>88.104</c:v>
                </c:pt>
                <c:pt idx="74">
                  <c:v>88.30299999999998</c:v>
                </c:pt>
                <c:pt idx="75">
                  <c:v>88.164</c:v>
                </c:pt>
                <c:pt idx="76">
                  <c:v>88.231</c:v>
                </c:pt>
                <c:pt idx="77">
                  <c:v>88.233</c:v>
                </c:pt>
                <c:pt idx="78">
                  <c:v>88.581</c:v>
                </c:pt>
                <c:pt idx="79">
                  <c:v>88.332</c:v>
                </c:pt>
                <c:pt idx="80">
                  <c:v>88.295</c:v>
                </c:pt>
                <c:pt idx="81">
                  <c:v>88.531</c:v>
                </c:pt>
                <c:pt idx="82">
                  <c:v>88.384</c:v>
                </c:pt>
                <c:pt idx="83">
                  <c:v>88.791</c:v>
                </c:pt>
                <c:pt idx="84">
                  <c:v>88.611</c:v>
                </c:pt>
                <c:pt idx="85">
                  <c:v>88.31500000000001</c:v>
                </c:pt>
                <c:pt idx="86">
                  <c:v>88.448</c:v>
                </c:pt>
                <c:pt idx="87">
                  <c:v>88.338</c:v>
                </c:pt>
                <c:pt idx="88">
                  <c:v>88.412</c:v>
                </c:pt>
                <c:pt idx="89">
                  <c:v>88.213</c:v>
                </c:pt>
                <c:pt idx="90">
                  <c:v>88.362</c:v>
                </c:pt>
                <c:pt idx="91">
                  <c:v>88.30299999999998</c:v>
                </c:pt>
                <c:pt idx="92">
                  <c:v>88.24</c:v>
                </c:pt>
                <c:pt idx="93">
                  <c:v>88.401</c:v>
                </c:pt>
                <c:pt idx="94">
                  <c:v>88.761</c:v>
                </c:pt>
                <c:pt idx="95">
                  <c:v>88.851</c:v>
                </c:pt>
                <c:pt idx="96">
                  <c:v>89.581</c:v>
                </c:pt>
                <c:pt idx="97">
                  <c:v>89.931</c:v>
                </c:pt>
                <c:pt idx="98">
                  <c:v>89.381</c:v>
                </c:pt>
                <c:pt idx="99">
                  <c:v>89.441</c:v>
                </c:pt>
                <c:pt idx="100">
                  <c:v>88.511</c:v>
                </c:pt>
                <c:pt idx="101">
                  <c:v>88.731</c:v>
                </c:pt>
                <c:pt idx="102">
                  <c:v>88.701</c:v>
                </c:pt>
                <c:pt idx="103">
                  <c:v>88.951</c:v>
                </c:pt>
                <c:pt idx="104">
                  <c:v>88.438</c:v>
                </c:pt>
                <c:pt idx="105">
                  <c:v>88.191</c:v>
                </c:pt>
                <c:pt idx="106">
                  <c:v>88.31</c:v>
                </c:pt>
                <c:pt idx="107">
                  <c:v>88.751</c:v>
                </c:pt>
                <c:pt idx="108">
                  <c:v>88.27599999999998</c:v>
                </c:pt>
                <c:pt idx="109">
                  <c:v>88.32299999999998</c:v>
                </c:pt>
                <c:pt idx="110">
                  <c:v>89.131</c:v>
                </c:pt>
                <c:pt idx="111">
                  <c:v>88.287</c:v>
                </c:pt>
                <c:pt idx="112">
                  <c:v>88.581</c:v>
                </c:pt>
                <c:pt idx="113">
                  <c:v>88.416</c:v>
                </c:pt>
                <c:pt idx="114">
                  <c:v>88.224</c:v>
                </c:pt>
                <c:pt idx="115">
                  <c:v>88.02299999999998</c:v>
                </c:pt>
                <c:pt idx="116">
                  <c:v>88.02599999999998</c:v>
                </c:pt>
                <c:pt idx="117">
                  <c:v>88.093</c:v>
                </c:pt>
                <c:pt idx="118">
                  <c:v>88.035</c:v>
                </c:pt>
                <c:pt idx="119">
                  <c:v>88.015</c:v>
                </c:pt>
                <c:pt idx="120">
                  <c:v>88.16899999999998</c:v>
                </c:pt>
                <c:pt idx="121">
                  <c:v>88.071</c:v>
                </c:pt>
                <c:pt idx="122">
                  <c:v>88.031</c:v>
                </c:pt>
                <c:pt idx="123">
                  <c:v>89.201</c:v>
                </c:pt>
                <c:pt idx="124">
                  <c:v>88.12499999999998</c:v>
                </c:pt>
                <c:pt idx="125">
                  <c:v>88.255</c:v>
                </c:pt>
                <c:pt idx="126">
                  <c:v>88.62099999999998</c:v>
                </c:pt>
                <c:pt idx="127">
                  <c:v>88.44</c:v>
                </c:pt>
                <c:pt idx="128">
                  <c:v>88.229</c:v>
                </c:pt>
                <c:pt idx="129">
                  <c:v>88.44</c:v>
                </c:pt>
                <c:pt idx="130">
                  <c:v>88.17999999999998</c:v>
                </c:pt>
                <c:pt idx="131">
                  <c:v>88.16599999999998</c:v>
                </c:pt>
                <c:pt idx="132">
                  <c:v>88.327</c:v>
                </c:pt>
                <c:pt idx="133">
                  <c:v>88.87099999999998</c:v>
                </c:pt>
                <c:pt idx="134">
                  <c:v>88.601</c:v>
                </c:pt>
                <c:pt idx="135">
                  <c:v>88.117</c:v>
                </c:pt>
                <c:pt idx="136">
                  <c:v>88.10799999999998</c:v>
                </c:pt>
                <c:pt idx="137">
                  <c:v>88.37799999999998</c:v>
                </c:pt>
                <c:pt idx="138">
                  <c:v>88.3</c:v>
                </c:pt>
                <c:pt idx="139">
                  <c:v>88.631</c:v>
                </c:pt>
                <c:pt idx="140">
                  <c:v>88.551</c:v>
                </c:pt>
                <c:pt idx="141">
                  <c:v>89.041</c:v>
                </c:pt>
                <c:pt idx="142">
                  <c:v>88.481</c:v>
                </c:pt>
                <c:pt idx="143">
                  <c:v>88.336</c:v>
                </c:pt>
                <c:pt idx="144">
                  <c:v>88.461</c:v>
                </c:pt>
                <c:pt idx="145">
                  <c:v>88.511</c:v>
                </c:pt>
                <c:pt idx="146">
                  <c:v>88.211</c:v>
                </c:pt>
                <c:pt idx="147">
                  <c:v>88.17999999999998</c:v>
                </c:pt>
                <c:pt idx="148">
                  <c:v>88.23200000000001</c:v>
                </c:pt>
                <c:pt idx="149">
                  <c:v>89.731</c:v>
                </c:pt>
                <c:pt idx="150">
                  <c:v>88.248</c:v>
                </c:pt>
                <c:pt idx="151">
                  <c:v>89.601</c:v>
                </c:pt>
                <c:pt idx="152">
                  <c:v>88.951</c:v>
                </c:pt>
                <c:pt idx="153">
                  <c:v>88.116</c:v>
                </c:pt>
                <c:pt idx="154">
                  <c:v>88.113</c:v>
                </c:pt>
                <c:pt idx="155">
                  <c:v>88.217</c:v>
                </c:pt>
                <c:pt idx="156">
                  <c:v>88.141</c:v>
                </c:pt>
                <c:pt idx="157">
                  <c:v>88.29</c:v>
                </c:pt>
                <c:pt idx="158">
                  <c:v>88.15</c:v>
                </c:pt>
                <c:pt idx="159">
                  <c:v>88.191</c:v>
                </c:pt>
                <c:pt idx="160">
                  <c:v>88.771</c:v>
                </c:pt>
                <c:pt idx="161">
                  <c:v>88.601</c:v>
                </c:pt>
                <c:pt idx="162">
                  <c:v>89.331</c:v>
                </c:pt>
                <c:pt idx="163">
                  <c:v>88.351</c:v>
                </c:pt>
                <c:pt idx="164">
                  <c:v>89.521</c:v>
                </c:pt>
                <c:pt idx="165">
                  <c:v>90.361</c:v>
                </c:pt>
                <c:pt idx="166">
                  <c:v>88.391</c:v>
                </c:pt>
                <c:pt idx="167">
                  <c:v>90.311</c:v>
                </c:pt>
                <c:pt idx="168">
                  <c:v>88.491</c:v>
                </c:pt>
                <c:pt idx="169">
                  <c:v>88.641</c:v>
                </c:pt>
                <c:pt idx="170">
                  <c:v>88.217</c:v>
                </c:pt>
                <c:pt idx="171">
                  <c:v>88.24</c:v>
                </c:pt>
                <c:pt idx="172">
                  <c:v>89.62099999999998</c:v>
                </c:pt>
                <c:pt idx="173">
                  <c:v>89.091</c:v>
                </c:pt>
                <c:pt idx="174">
                  <c:v>89.321</c:v>
                </c:pt>
                <c:pt idx="175">
                  <c:v>89.12099999999998</c:v>
                </c:pt>
                <c:pt idx="176">
                  <c:v>88.343</c:v>
                </c:pt>
                <c:pt idx="177">
                  <c:v>88.444</c:v>
                </c:pt>
                <c:pt idx="178">
                  <c:v>88.271</c:v>
                </c:pt>
                <c:pt idx="179">
                  <c:v>88.321</c:v>
                </c:pt>
                <c:pt idx="180">
                  <c:v>88.187</c:v>
                </c:pt>
                <c:pt idx="181">
                  <c:v>88.277</c:v>
                </c:pt>
                <c:pt idx="182">
                  <c:v>89.18099999999998</c:v>
                </c:pt>
                <c:pt idx="183">
                  <c:v>88.471</c:v>
                </c:pt>
                <c:pt idx="184">
                  <c:v>90.551</c:v>
                </c:pt>
                <c:pt idx="185">
                  <c:v>89.321</c:v>
                </c:pt>
                <c:pt idx="186">
                  <c:v>90.391</c:v>
                </c:pt>
                <c:pt idx="187">
                  <c:v>89.011</c:v>
                </c:pt>
              </c:numCache>
            </c:numRef>
          </c:yVal>
          <c:smooth val="0"/>
        </c:ser>
        <c:ser>
          <c:idx val="0"/>
          <c:order val="1"/>
          <c:tx>
            <c:strRef>
              <c:f>DATA!$EJ$6</c:f>
              <c:strCache>
                <c:ptCount val="1"/>
                <c:pt idx="0">
                  <c:v>River only</c:v>
                </c:pt>
              </c:strCache>
            </c:strRef>
          </c:tx>
          <c:spPr>
            <a:ln w="28575">
              <a:noFill/>
            </a:ln>
          </c:spPr>
          <c:marker>
            <c:symbol val="square"/>
            <c:size val="3"/>
          </c:marker>
          <c:xVal>
            <c:numRef>
              <c:f>DATA!$EJ$7:$EJ$133</c:f>
              <c:numCache>
                <c:formatCode>0.00</c:formatCode>
                <c:ptCount val="127"/>
                <c:pt idx="0">
                  <c:v>9.52605533599854</c:v>
                </c:pt>
                <c:pt idx="1">
                  <c:v>9.712127685546868</c:v>
                </c:pt>
                <c:pt idx="2">
                  <c:v>9.89181900024414</c:v>
                </c:pt>
                <c:pt idx="3">
                  <c:v>10.0463542938232</c:v>
                </c:pt>
                <c:pt idx="4">
                  <c:v>10.1982793807983</c:v>
                </c:pt>
                <c:pt idx="5">
                  <c:v>10.3734083175659</c:v>
                </c:pt>
                <c:pt idx="6">
                  <c:v>10.5652046203613</c:v>
                </c:pt>
                <c:pt idx="7">
                  <c:v>10.7733678817749</c:v>
                </c:pt>
                <c:pt idx="8">
                  <c:v>10.9968614578247</c:v>
                </c:pt>
                <c:pt idx="9">
                  <c:v>11.2560186386108</c:v>
                </c:pt>
                <c:pt idx="10">
                  <c:v>11.5359630584717</c:v>
                </c:pt>
                <c:pt idx="11">
                  <c:v>11.8253707885742</c:v>
                </c:pt>
                <c:pt idx="12">
                  <c:v>12.1466960906982</c:v>
                </c:pt>
                <c:pt idx="13">
                  <c:v>12.4995098114014</c:v>
                </c:pt>
                <c:pt idx="14">
                  <c:v>12.8693504333496</c:v>
                </c:pt>
                <c:pt idx="15">
                  <c:v>13.2716579437256</c:v>
                </c:pt>
                <c:pt idx="16">
                  <c:v>13.7135429382324</c:v>
                </c:pt>
                <c:pt idx="17">
                  <c:v>14.1953182220459</c:v>
                </c:pt>
                <c:pt idx="18">
                  <c:v>14.7254791259766</c:v>
                </c:pt>
                <c:pt idx="19">
                  <c:v>15.2661380767822</c:v>
                </c:pt>
                <c:pt idx="20">
                  <c:v>15.81568050384521</c:v>
                </c:pt>
                <c:pt idx="21">
                  <c:v>16.4131526947021</c:v>
                </c:pt>
                <c:pt idx="22">
                  <c:v>17.0435791015625</c:v>
                </c:pt>
                <c:pt idx="23">
                  <c:v>17.717658996582</c:v>
                </c:pt>
                <c:pt idx="24">
                  <c:v>18.4202919006348</c:v>
                </c:pt>
                <c:pt idx="25">
                  <c:v>19.13843345642089</c:v>
                </c:pt>
                <c:pt idx="26">
                  <c:v>19.8997058868408</c:v>
                </c:pt>
                <c:pt idx="27">
                  <c:v>20.6934337615967</c:v>
                </c:pt>
                <c:pt idx="28">
                  <c:v>21.5121841430664</c:v>
                </c:pt>
                <c:pt idx="29">
                  <c:v>22.36099624633788</c:v>
                </c:pt>
                <c:pt idx="30">
                  <c:v>23.2525310516357</c:v>
                </c:pt>
                <c:pt idx="31">
                  <c:v>24.0023059844971</c:v>
                </c:pt>
                <c:pt idx="32">
                  <c:v>24.8924961090088</c:v>
                </c:pt>
                <c:pt idx="33">
                  <c:v>26.1205081939697</c:v>
                </c:pt>
                <c:pt idx="34">
                  <c:v>27.186653137207</c:v>
                </c:pt>
                <c:pt idx="35">
                  <c:v>28.27586364746089</c:v>
                </c:pt>
                <c:pt idx="36">
                  <c:v>29.3966941833496</c:v>
                </c:pt>
                <c:pt idx="37">
                  <c:v>30.5122814178467</c:v>
                </c:pt>
                <c:pt idx="38">
                  <c:v>31.6819381713867</c:v>
                </c:pt>
                <c:pt idx="39">
                  <c:v>32.9183540344238</c:v>
                </c:pt>
                <c:pt idx="40">
                  <c:v>34.2826042175293</c:v>
                </c:pt>
                <c:pt idx="41">
                  <c:v>35.5352897644043</c:v>
                </c:pt>
                <c:pt idx="42">
                  <c:v>36.88729858398438</c:v>
                </c:pt>
                <c:pt idx="43">
                  <c:v>38.2949104309082</c:v>
                </c:pt>
                <c:pt idx="44">
                  <c:v>39.7632865905762</c:v>
                </c:pt>
                <c:pt idx="45">
                  <c:v>41.29089355468749</c:v>
                </c:pt>
                <c:pt idx="46">
                  <c:v>42.8903884887695</c:v>
                </c:pt>
                <c:pt idx="47">
                  <c:v>44.579044342041</c:v>
                </c:pt>
                <c:pt idx="48">
                  <c:v>46.32212448120119</c:v>
                </c:pt>
                <c:pt idx="49">
                  <c:v>48.190113067627</c:v>
                </c:pt>
                <c:pt idx="50">
                  <c:v>50.1600151062012</c:v>
                </c:pt>
                <c:pt idx="51">
                  <c:v>52.1999168395996</c:v>
                </c:pt>
                <c:pt idx="52">
                  <c:v>54.3422546386719</c:v>
                </c:pt>
                <c:pt idx="53">
                  <c:v>56.54099655151368</c:v>
                </c:pt>
                <c:pt idx="54">
                  <c:v>58.8249397277832</c:v>
                </c:pt>
                <c:pt idx="55">
                  <c:v>61.28033447265629</c:v>
                </c:pt>
                <c:pt idx="56">
                  <c:v>63.82370758056638</c:v>
                </c:pt>
                <c:pt idx="57">
                  <c:v>66.47631072998048</c:v>
                </c:pt>
                <c:pt idx="58">
                  <c:v>69.3042678833008</c:v>
                </c:pt>
                <c:pt idx="59">
                  <c:v>72.29078674316408</c:v>
                </c:pt>
                <c:pt idx="60">
                  <c:v>75.3618927001953</c:v>
                </c:pt>
                <c:pt idx="61">
                  <c:v>78.59323883056636</c:v>
                </c:pt>
                <c:pt idx="62">
                  <c:v>81.9789199829102</c:v>
                </c:pt>
                <c:pt idx="63">
                  <c:v>85.4391937255859</c:v>
                </c:pt>
                <c:pt idx="64">
                  <c:v>89.0693206787109</c:v>
                </c:pt>
                <c:pt idx="65">
                  <c:v>92.79150390625</c:v>
                </c:pt>
                <c:pt idx="66">
                  <c:v>96.62734222412105</c:v>
                </c:pt>
                <c:pt idx="67">
                  <c:v>100.584396362305</c:v>
                </c:pt>
                <c:pt idx="68">
                  <c:v>104.584846496582</c:v>
                </c:pt>
                <c:pt idx="69">
                  <c:v>108.617668151855</c:v>
                </c:pt>
                <c:pt idx="70">
                  <c:v>108.834342956543</c:v>
                </c:pt>
                <c:pt idx="71">
                  <c:v>115.857719421387</c:v>
                </c:pt>
                <c:pt idx="72">
                  <c:v>120.895469665527</c:v>
                </c:pt>
                <c:pt idx="73">
                  <c:v>124.998863220215</c:v>
                </c:pt>
                <c:pt idx="74">
                  <c:v>129.062225341797</c:v>
                </c:pt>
                <c:pt idx="75">
                  <c:v>133.520874023438</c:v>
                </c:pt>
                <c:pt idx="76">
                  <c:v>137.795516967773</c:v>
                </c:pt>
                <c:pt idx="77">
                  <c:v>137.498062133789</c:v>
                </c:pt>
                <c:pt idx="78">
                  <c:v>140.940841674805</c:v>
                </c:pt>
                <c:pt idx="79">
                  <c:v>145.558074951172</c:v>
                </c:pt>
                <c:pt idx="80">
                  <c:v>148.920227050781</c:v>
                </c:pt>
                <c:pt idx="81">
                  <c:v>148.946929931641</c:v>
                </c:pt>
                <c:pt idx="82">
                  <c:v>150.324249267578</c:v>
                </c:pt>
                <c:pt idx="83">
                  <c:v>152.237258911133</c:v>
                </c:pt>
                <c:pt idx="84">
                  <c:v>153.539764404297</c:v>
                </c:pt>
                <c:pt idx="85">
                  <c:v>154.277267456055</c:v>
                </c:pt>
                <c:pt idx="86">
                  <c:v>153.154525756836</c:v>
                </c:pt>
                <c:pt idx="87">
                  <c:v>153.243896484375</c:v>
                </c:pt>
                <c:pt idx="88">
                  <c:v>153.703109741211</c:v>
                </c:pt>
                <c:pt idx="89">
                  <c:v>154.0738525390618</c:v>
                </c:pt>
                <c:pt idx="90">
                  <c:v>155.071853637695</c:v>
                </c:pt>
                <c:pt idx="91">
                  <c:v>156.525741577148</c:v>
                </c:pt>
                <c:pt idx="92">
                  <c:v>157.350631713867</c:v>
                </c:pt>
                <c:pt idx="93">
                  <c:v>158.297760009766</c:v>
                </c:pt>
                <c:pt idx="94">
                  <c:v>158.1910552978518</c:v>
                </c:pt>
                <c:pt idx="95">
                  <c:v>157.452392578125</c:v>
                </c:pt>
                <c:pt idx="96">
                  <c:v>158.473449707031</c:v>
                </c:pt>
                <c:pt idx="97">
                  <c:v>162.7438812255859</c:v>
                </c:pt>
                <c:pt idx="98">
                  <c:v>164.166778564453</c:v>
                </c:pt>
                <c:pt idx="99">
                  <c:v>165.363250732422</c:v>
                </c:pt>
                <c:pt idx="100">
                  <c:v>167.642929077148</c:v>
                </c:pt>
                <c:pt idx="101">
                  <c:v>168.189758300781</c:v>
                </c:pt>
                <c:pt idx="102">
                  <c:v>169.530624389648</c:v>
                </c:pt>
                <c:pt idx="103">
                  <c:v>171.045471191406</c:v>
                </c:pt>
                <c:pt idx="104">
                  <c:v>171.727767944336</c:v>
                </c:pt>
                <c:pt idx="105">
                  <c:v>173.631698608398</c:v>
                </c:pt>
                <c:pt idx="106">
                  <c:v>172.784774780273</c:v>
                </c:pt>
                <c:pt idx="107">
                  <c:v>172.925262451172</c:v>
                </c:pt>
                <c:pt idx="108">
                  <c:v>173.128967285156</c:v>
                </c:pt>
                <c:pt idx="109">
                  <c:v>173.024948120117</c:v>
                </c:pt>
                <c:pt idx="110">
                  <c:v>172.335784912109</c:v>
                </c:pt>
                <c:pt idx="111">
                  <c:v>171.117309570313</c:v>
                </c:pt>
                <c:pt idx="112">
                  <c:v>171.00358581543</c:v>
                </c:pt>
                <c:pt idx="113">
                  <c:v>169.490524291992</c:v>
                </c:pt>
                <c:pt idx="114">
                  <c:v>166.458618164062</c:v>
                </c:pt>
                <c:pt idx="115">
                  <c:v>158.940505981445</c:v>
                </c:pt>
                <c:pt idx="116">
                  <c:v>161.593978881836</c:v>
                </c:pt>
                <c:pt idx="117">
                  <c:v>165.7657623291018</c:v>
                </c:pt>
                <c:pt idx="118">
                  <c:v>164.596801757813</c:v>
                </c:pt>
                <c:pt idx="119">
                  <c:v>156.819488525391</c:v>
                </c:pt>
                <c:pt idx="120">
                  <c:v>159.442901611328</c:v>
                </c:pt>
                <c:pt idx="121">
                  <c:v>171.353515625</c:v>
                </c:pt>
                <c:pt idx="122">
                  <c:v>160.591918945313</c:v>
                </c:pt>
                <c:pt idx="123">
                  <c:v>141.928436279297</c:v>
                </c:pt>
                <c:pt idx="124">
                  <c:v>164.605819702148</c:v>
                </c:pt>
                <c:pt idx="125">
                  <c:v>152.869338989258</c:v>
                </c:pt>
                <c:pt idx="126">
                  <c:v>159.508239746094</c:v>
                </c:pt>
              </c:numCache>
            </c:numRef>
          </c:xVal>
          <c:yVal>
            <c:numRef>
              <c:f>DATA!$EN$7:$EN$133</c:f>
              <c:numCache>
                <c:formatCode>0.00</c:formatCode>
                <c:ptCount val="127"/>
                <c:pt idx="0">
                  <c:v>88.57888793945303</c:v>
                </c:pt>
                <c:pt idx="1">
                  <c:v>88.5872497558594</c:v>
                </c:pt>
                <c:pt idx="2">
                  <c:v>88.59767913818358</c:v>
                </c:pt>
                <c:pt idx="3">
                  <c:v>88.6078720092773</c:v>
                </c:pt>
                <c:pt idx="4">
                  <c:v>88.6179275512695</c:v>
                </c:pt>
                <c:pt idx="5">
                  <c:v>88.6291046142578</c:v>
                </c:pt>
                <c:pt idx="6">
                  <c:v>88.6413269042969</c:v>
                </c:pt>
                <c:pt idx="7">
                  <c:v>88.65428161621088</c:v>
                </c:pt>
                <c:pt idx="8">
                  <c:v>88.6679153442383</c:v>
                </c:pt>
                <c:pt idx="9">
                  <c:v>88.68248748779295</c:v>
                </c:pt>
                <c:pt idx="10">
                  <c:v>88.6970596313477</c:v>
                </c:pt>
                <c:pt idx="11">
                  <c:v>88.71203613281247</c:v>
                </c:pt>
                <c:pt idx="12">
                  <c:v>88.72837066650386</c:v>
                </c:pt>
                <c:pt idx="13">
                  <c:v>88.7463226318359</c:v>
                </c:pt>
                <c:pt idx="14">
                  <c:v>88.7659454345703</c:v>
                </c:pt>
                <c:pt idx="15">
                  <c:v>88.78697204589838</c:v>
                </c:pt>
                <c:pt idx="16">
                  <c:v>88.8092956542969</c:v>
                </c:pt>
                <c:pt idx="17">
                  <c:v>88.83370208740227</c:v>
                </c:pt>
                <c:pt idx="18">
                  <c:v>88.86039733886717</c:v>
                </c:pt>
                <c:pt idx="19">
                  <c:v>88.8878936767578</c:v>
                </c:pt>
                <c:pt idx="20">
                  <c:v>88.916130065918</c:v>
                </c:pt>
                <c:pt idx="21">
                  <c:v>88.94503784179687</c:v>
                </c:pt>
                <c:pt idx="22">
                  <c:v>88.97418212890628</c:v>
                </c:pt>
                <c:pt idx="23">
                  <c:v>89.00418853759767</c:v>
                </c:pt>
                <c:pt idx="24">
                  <c:v>89.03436279296878</c:v>
                </c:pt>
                <c:pt idx="25">
                  <c:v>89.0643920898438</c:v>
                </c:pt>
                <c:pt idx="26">
                  <c:v>89.09445953369138</c:v>
                </c:pt>
                <c:pt idx="27">
                  <c:v>89.12565612792964</c:v>
                </c:pt>
                <c:pt idx="28">
                  <c:v>89.15568542480467</c:v>
                </c:pt>
                <c:pt idx="29">
                  <c:v>89.18458557128908</c:v>
                </c:pt>
                <c:pt idx="30">
                  <c:v>89.2146377563477</c:v>
                </c:pt>
                <c:pt idx="31">
                  <c:v>89.24291229248045</c:v>
                </c:pt>
                <c:pt idx="32">
                  <c:v>89.27101135253906</c:v>
                </c:pt>
                <c:pt idx="33">
                  <c:v>89.30914306640618</c:v>
                </c:pt>
                <c:pt idx="34">
                  <c:v>89.34600830078114</c:v>
                </c:pt>
                <c:pt idx="35">
                  <c:v>89.38324737548825</c:v>
                </c:pt>
                <c:pt idx="36">
                  <c:v>89.420166015625</c:v>
                </c:pt>
                <c:pt idx="37">
                  <c:v>89.45575714111328</c:v>
                </c:pt>
                <c:pt idx="38">
                  <c:v>89.49192810058588</c:v>
                </c:pt>
                <c:pt idx="39">
                  <c:v>89.52938079833977</c:v>
                </c:pt>
                <c:pt idx="40">
                  <c:v>89.5716552734375</c:v>
                </c:pt>
                <c:pt idx="41">
                  <c:v>89.61098480224608</c:v>
                </c:pt>
                <c:pt idx="42">
                  <c:v>89.65248107910156</c:v>
                </c:pt>
                <c:pt idx="43">
                  <c:v>89.6951141357422</c:v>
                </c:pt>
                <c:pt idx="44">
                  <c:v>89.737907409668</c:v>
                </c:pt>
                <c:pt idx="45">
                  <c:v>89.7821273803711</c:v>
                </c:pt>
                <c:pt idx="46">
                  <c:v>89.82817840576166</c:v>
                </c:pt>
                <c:pt idx="47">
                  <c:v>89.87634277343744</c:v>
                </c:pt>
                <c:pt idx="48">
                  <c:v>89.9263916015625</c:v>
                </c:pt>
                <c:pt idx="49">
                  <c:v>89.97842407226558</c:v>
                </c:pt>
                <c:pt idx="50">
                  <c:v>90.03185272216798</c:v>
                </c:pt>
                <c:pt idx="51">
                  <c:v>90.0868682861328</c:v>
                </c:pt>
                <c:pt idx="52">
                  <c:v>90.1440124511719</c:v>
                </c:pt>
                <c:pt idx="53">
                  <c:v>90.2022705078125</c:v>
                </c:pt>
                <c:pt idx="54">
                  <c:v>90.26206207275386</c:v>
                </c:pt>
                <c:pt idx="55">
                  <c:v>90.32467651367185</c:v>
                </c:pt>
                <c:pt idx="56">
                  <c:v>90.38872528076168</c:v>
                </c:pt>
                <c:pt idx="57">
                  <c:v>90.454948425293</c:v>
                </c:pt>
                <c:pt idx="58">
                  <c:v>90.52394866943358</c:v>
                </c:pt>
                <c:pt idx="59">
                  <c:v>90.59500885009767</c:v>
                </c:pt>
                <c:pt idx="60">
                  <c:v>90.66741943359378</c:v>
                </c:pt>
                <c:pt idx="61">
                  <c:v>90.7418441772461</c:v>
                </c:pt>
                <c:pt idx="62">
                  <c:v>90.81812286376947</c:v>
                </c:pt>
                <c:pt idx="63">
                  <c:v>90.89569854736328</c:v>
                </c:pt>
                <c:pt idx="64">
                  <c:v>90.9746246337891</c:v>
                </c:pt>
                <c:pt idx="65">
                  <c:v>91.05510711669912</c:v>
                </c:pt>
                <c:pt idx="66">
                  <c:v>91.13652801513668</c:v>
                </c:pt>
                <c:pt idx="67">
                  <c:v>91.217643737793</c:v>
                </c:pt>
                <c:pt idx="68">
                  <c:v>91.2980651855469</c:v>
                </c:pt>
                <c:pt idx="69">
                  <c:v>91.37807464599608</c:v>
                </c:pt>
                <c:pt idx="70">
                  <c:v>91.4036560058594</c:v>
                </c:pt>
                <c:pt idx="71">
                  <c:v>91.50864410400388</c:v>
                </c:pt>
                <c:pt idx="72">
                  <c:v>91.60621643066408</c:v>
                </c:pt>
                <c:pt idx="73">
                  <c:v>91.689453125</c:v>
                </c:pt>
                <c:pt idx="74">
                  <c:v>91.76593017578114</c:v>
                </c:pt>
                <c:pt idx="75">
                  <c:v>91.8445205688477</c:v>
                </c:pt>
                <c:pt idx="76">
                  <c:v>91.9177017211914</c:v>
                </c:pt>
                <c:pt idx="77">
                  <c:v>91.95917510986328</c:v>
                </c:pt>
                <c:pt idx="78">
                  <c:v>92.0060653686523</c:v>
                </c:pt>
                <c:pt idx="79">
                  <c:v>92.0821075439453</c:v>
                </c:pt>
                <c:pt idx="80">
                  <c:v>92.15276336669916</c:v>
                </c:pt>
                <c:pt idx="81">
                  <c:v>92.18711853027338</c:v>
                </c:pt>
                <c:pt idx="82">
                  <c:v>92.2095108032227</c:v>
                </c:pt>
                <c:pt idx="83">
                  <c:v>92.2377166748047</c:v>
                </c:pt>
                <c:pt idx="84">
                  <c:v>92.27034759521477</c:v>
                </c:pt>
                <c:pt idx="85">
                  <c:v>92.3076019287109</c:v>
                </c:pt>
                <c:pt idx="86">
                  <c:v>92.38479614257805</c:v>
                </c:pt>
                <c:pt idx="87">
                  <c:v>92.4343566894531</c:v>
                </c:pt>
                <c:pt idx="88">
                  <c:v>92.4692077636719</c:v>
                </c:pt>
                <c:pt idx="89">
                  <c:v>92.51540374755858</c:v>
                </c:pt>
                <c:pt idx="90">
                  <c:v>92.5437240600586</c:v>
                </c:pt>
                <c:pt idx="91">
                  <c:v>92.56649017333977</c:v>
                </c:pt>
                <c:pt idx="92">
                  <c:v>92.60764312744138</c:v>
                </c:pt>
                <c:pt idx="93">
                  <c:v>92.68939971923828</c:v>
                </c:pt>
                <c:pt idx="94">
                  <c:v>92.7308731079102</c:v>
                </c:pt>
                <c:pt idx="95">
                  <c:v>92.7948150634766</c:v>
                </c:pt>
                <c:pt idx="96">
                  <c:v>92.87117767333977</c:v>
                </c:pt>
                <c:pt idx="97">
                  <c:v>92.94898223876947</c:v>
                </c:pt>
                <c:pt idx="98">
                  <c:v>92.99517059326168</c:v>
                </c:pt>
                <c:pt idx="99">
                  <c:v>93.04657745361328</c:v>
                </c:pt>
                <c:pt idx="100">
                  <c:v>93.0963516235352</c:v>
                </c:pt>
                <c:pt idx="101">
                  <c:v>93.13150787353517</c:v>
                </c:pt>
                <c:pt idx="102">
                  <c:v>93.1418914794922</c:v>
                </c:pt>
                <c:pt idx="103">
                  <c:v>93.17526245117187</c:v>
                </c:pt>
                <c:pt idx="104">
                  <c:v>93.19407653808585</c:v>
                </c:pt>
                <c:pt idx="105">
                  <c:v>93.20824432373048</c:v>
                </c:pt>
                <c:pt idx="106">
                  <c:v>93.23336791992187</c:v>
                </c:pt>
                <c:pt idx="107">
                  <c:v>93.2606735229492</c:v>
                </c:pt>
                <c:pt idx="108">
                  <c:v>93.2860107421875</c:v>
                </c:pt>
                <c:pt idx="109">
                  <c:v>93.30567169189447</c:v>
                </c:pt>
                <c:pt idx="110">
                  <c:v>93.3461532592773</c:v>
                </c:pt>
                <c:pt idx="111">
                  <c:v>93.38224792480467</c:v>
                </c:pt>
                <c:pt idx="112">
                  <c:v>93.4075393676758</c:v>
                </c:pt>
                <c:pt idx="113">
                  <c:v>93.4370956420898</c:v>
                </c:pt>
                <c:pt idx="114">
                  <c:v>93.4502792358398</c:v>
                </c:pt>
                <c:pt idx="115">
                  <c:v>93.482177734375</c:v>
                </c:pt>
                <c:pt idx="116">
                  <c:v>93.50331878662105</c:v>
                </c:pt>
                <c:pt idx="117">
                  <c:v>93.52002716064447</c:v>
                </c:pt>
                <c:pt idx="118">
                  <c:v>93.5324935913086</c:v>
                </c:pt>
                <c:pt idx="119">
                  <c:v>93.54167175292967</c:v>
                </c:pt>
                <c:pt idx="120">
                  <c:v>93.5587539672852</c:v>
                </c:pt>
                <c:pt idx="121">
                  <c:v>93.5404586791992</c:v>
                </c:pt>
                <c:pt idx="122">
                  <c:v>93.57428741455075</c:v>
                </c:pt>
                <c:pt idx="123">
                  <c:v>93.5492630004883</c:v>
                </c:pt>
                <c:pt idx="124">
                  <c:v>93.59343719482416</c:v>
                </c:pt>
                <c:pt idx="125">
                  <c:v>93.5459747314453</c:v>
                </c:pt>
                <c:pt idx="126">
                  <c:v>93.56380462646477</c:v>
                </c:pt>
              </c:numCache>
            </c:numRef>
          </c:yVal>
          <c:smooth val="0"/>
        </c:ser>
        <c:ser>
          <c:idx val="1"/>
          <c:order val="2"/>
          <c:tx>
            <c:strRef>
              <c:f>DATA!$EK$6</c:f>
              <c:strCache>
                <c:ptCount val="1"/>
                <c:pt idx="0">
                  <c:v>River &amp; FP</c:v>
                </c:pt>
              </c:strCache>
            </c:strRef>
          </c:tx>
          <c:spPr>
            <a:ln w="28575">
              <a:noFill/>
            </a:ln>
          </c:spPr>
          <c:marker>
            <c:symbol val="circle"/>
            <c:size val="3"/>
            <c:spPr>
              <a:solidFill>
                <a:schemeClr val="accent1"/>
              </a:solidFill>
              <a:ln>
                <a:solidFill>
                  <a:schemeClr val="accent1"/>
                </a:solidFill>
              </a:ln>
            </c:spPr>
          </c:marker>
          <c:xVal>
            <c:numRef>
              <c:f>DATA!$EK$7:$EK$133</c:f>
              <c:numCache>
                <c:formatCode>0.00</c:formatCode>
                <c:ptCount val="127"/>
                <c:pt idx="0">
                  <c:v>9.52605533599854</c:v>
                </c:pt>
                <c:pt idx="1">
                  <c:v>9.712127685546868</c:v>
                </c:pt>
                <c:pt idx="2">
                  <c:v>9.89181900024414</c:v>
                </c:pt>
                <c:pt idx="3">
                  <c:v>10.0463542938232</c:v>
                </c:pt>
                <c:pt idx="4">
                  <c:v>10.1982793807983</c:v>
                </c:pt>
                <c:pt idx="5">
                  <c:v>10.3734083175659</c:v>
                </c:pt>
                <c:pt idx="6">
                  <c:v>10.5652046203613</c:v>
                </c:pt>
                <c:pt idx="7">
                  <c:v>10.7733678817749</c:v>
                </c:pt>
                <c:pt idx="8">
                  <c:v>10.9968614578247</c:v>
                </c:pt>
                <c:pt idx="9">
                  <c:v>11.2560186386108</c:v>
                </c:pt>
                <c:pt idx="10">
                  <c:v>11.5359630584717</c:v>
                </c:pt>
                <c:pt idx="11">
                  <c:v>11.8253707885742</c:v>
                </c:pt>
                <c:pt idx="12">
                  <c:v>12.1466960906982</c:v>
                </c:pt>
                <c:pt idx="13">
                  <c:v>12.4995098114014</c:v>
                </c:pt>
                <c:pt idx="14">
                  <c:v>12.8693504333496</c:v>
                </c:pt>
                <c:pt idx="15">
                  <c:v>13.2716579437256</c:v>
                </c:pt>
                <c:pt idx="16">
                  <c:v>13.7135429382324</c:v>
                </c:pt>
                <c:pt idx="17">
                  <c:v>14.1953182220459</c:v>
                </c:pt>
                <c:pt idx="18">
                  <c:v>14.7254791259766</c:v>
                </c:pt>
                <c:pt idx="19">
                  <c:v>15.2661380767822</c:v>
                </c:pt>
                <c:pt idx="20">
                  <c:v>15.81568050384521</c:v>
                </c:pt>
                <c:pt idx="21">
                  <c:v>16.4131526947021</c:v>
                </c:pt>
                <c:pt idx="22">
                  <c:v>17.0435791015625</c:v>
                </c:pt>
                <c:pt idx="23">
                  <c:v>17.717658996582</c:v>
                </c:pt>
                <c:pt idx="24">
                  <c:v>18.4202919006348</c:v>
                </c:pt>
                <c:pt idx="25">
                  <c:v>19.13843345642089</c:v>
                </c:pt>
                <c:pt idx="26">
                  <c:v>19.8997058868408</c:v>
                </c:pt>
                <c:pt idx="27">
                  <c:v>20.6934337615967</c:v>
                </c:pt>
                <c:pt idx="28">
                  <c:v>21.5121841430664</c:v>
                </c:pt>
                <c:pt idx="29">
                  <c:v>22.36099624633788</c:v>
                </c:pt>
                <c:pt idx="30">
                  <c:v>23.2525310516357</c:v>
                </c:pt>
                <c:pt idx="31">
                  <c:v>24.0023059844971</c:v>
                </c:pt>
                <c:pt idx="32">
                  <c:v>24.8924961090088</c:v>
                </c:pt>
                <c:pt idx="33">
                  <c:v>26.1205081939697</c:v>
                </c:pt>
                <c:pt idx="34">
                  <c:v>27.186653137207</c:v>
                </c:pt>
                <c:pt idx="35">
                  <c:v>28.27586364746089</c:v>
                </c:pt>
                <c:pt idx="36">
                  <c:v>29.3966941833496</c:v>
                </c:pt>
                <c:pt idx="37">
                  <c:v>30.5122814178467</c:v>
                </c:pt>
                <c:pt idx="38">
                  <c:v>31.6819381713867</c:v>
                </c:pt>
                <c:pt idx="39">
                  <c:v>32.9183540344238</c:v>
                </c:pt>
                <c:pt idx="40">
                  <c:v>34.2826042175293</c:v>
                </c:pt>
                <c:pt idx="41">
                  <c:v>35.5352897644043</c:v>
                </c:pt>
                <c:pt idx="42">
                  <c:v>36.88729858398438</c:v>
                </c:pt>
                <c:pt idx="43">
                  <c:v>38.2949104309082</c:v>
                </c:pt>
                <c:pt idx="44">
                  <c:v>39.7632865905762</c:v>
                </c:pt>
                <c:pt idx="45">
                  <c:v>41.29089355468749</c:v>
                </c:pt>
                <c:pt idx="46">
                  <c:v>42.8903884887695</c:v>
                </c:pt>
                <c:pt idx="47">
                  <c:v>44.579044342041</c:v>
                </c:pt>
                <c:pt idx="48">
                  <c:v>46.32212448120119</c:v>
                </c:pt>
                <c:pt idx="49">
                  <c:v>48.190113067627</c:v>
                </c:pt>
                <c:pt idx="50">
                  <c:v>50.1600151062012</c:v>
                </c:pt>
                <c:pt idx="51">
                  <c:v>52.1999168395996</c:v>
                </c:pt>
                <c:pt idx="52">
                  <c:v>54.3422546386719</c:v>
                </c:pt>
                <c:pt idx="53">
                  <c:v>56.54099655151368</c:v>
                </c:pt>
                <c:pt idx="54">
                  <c:v>58.8249397277832</c:v>
                </c:pt>
                <c:pt idx="55">
                  <c:v>61.28033447265629</c:v>
                </c:pt>
                <c:pt idx="56">
                  <c:v>63.81740758056636</c:v>
                </c:pt>
                <c:pt idx="57">
                  <c:v>66.4667107299805</c:v>
                </c:pt>
                <c:pt idx="58">
                  <c:v>69.29296788330078</c:v>
                </c:pt>
                <c:pt idx="59">
                  <c:v>72.27648674316407</c:v>
                </c:pt>
                <c:pt idx="60">
                  <c:v>75.3448927001953</c:v>
                </c:pt>
                <c:pt idx="61">
                  <c:v>78.57403883056635</c:v>
                </c:pt>
                <c:pt idx="62">
                  <c:v>81.9566199829102</c:v>
                </c:pt>
                <c:pt idx="63">
                  <c:v>85.4144937255859</c:v>
                </c:pt>
                <c:pt idx="64">
                  <c:v>89.0498206787109</c:v>
                </c:pt>
                <c:pt idx="65">
                  <c:v>92.77280390624998</c:v>
                </c:pt>
                <c:pt idx="66">
                  <c:v>96.60884222412103</c:v>
                </c:pt>
                <c:pt idx="67">
                  <c:v>100.566296362305</c:v>
                </c:pt>
                <c:pt idx="68">
                  <c:v>104.566546496582</c:v>
                </c:pt>
                <c:pt idx="69">
                  <c:v>108.598268151855</c:v>
                </c:pt>
                <c:pt idx="70">
                  <c:v>108.818042956543</c:v>
                </c:pt>
                <c:pt idx="71">
                  <c:v>115.843619421387</c:v>
                </c:pt>
                <c:pt idx="72">
                  <c:v>120.882269665527</c:v>
                </c:pt>
                <c:pt idx="73">
                  <c:v>124.962063220215</c:v>
                </c:pt>
                <c:pt idx="74">
                  <c:v>129.100825341797</c:v>
                </c:pt>
                <c:pt idx="75">
                  <c:v>133.563074023438</c:v>
                </c:pt>
                <c:pt idx="76">
                  <c:v>137.843116967773</c:v>
                </c:pt>
                <c:pt idx="77">
                  <c:v>137.539462133789</c:v>
                </c:pt>
                <c:pt idx="78">
                  <c:v>140.977141674805</c:v>
                </c:pt>
                <c:pt idx="79">
                  <c:v>145.6133749511719</c:v>
                </c:pt>
                <c:pt idx="80">
                  <c:v>150.145627050781</c:v>
                </c:pt>
                <c:pt idx="81">
                  <c:v>151.645829931641</c:v>
                </c:pt>
                <c:pt idx="82">
                  <c:v>154.675649267578</c:v>
                </c:pt>
                <c:pt idx="83">
                  <c:v>158.900858911133</c:v>
                </c:pt>
                <c:pt idx="84">
                  <c:v>162.423464404297</c:v>
                </c:pt>
                <c:pt idx="85">
                  <c:v>163.934467456055</c:v>
                </c:pt>
                <c:pt idx="86">
                  <c:v>165.996625756836</c:v>
                </c:pt>
                <c:pt idx="87">
                  <c:v>170.706996484375</c:v>
                </c:pt>
                <c:pt idx="88">
                  <c:v>175.493709741211</c:v>
                </c:pt>
                <c:pt idx="89">
                  <c:v>183.028752539062</c:v>
                </c:pt>
                <c:pt idx="90">
                  <c:v>188.392253637695</c:v>
                </c:pt>
                <c:pt idx="91">
                  <c:v>191.627941577148</c:v>
                </c:pt>
                <c:pt idx="92">
                  <c:v>194.643231713867</c:v>
                </c:pt>
                <c:pt idx="93">
                  <c:v>198.647660009766</c:v>
                </c:pt>
                <c:pt idx="94">
                  <c:v>201.0759552978518</c:v>
                </c:pt>
                <c:pt idx="95">
                  <c:v>204.325092578125</c:v>
                </c:pt>
                <c:pt idx="96">
                  <c:v>212.517249707031</c:v>
                </c:pt>
                <c:pt idx="97">
                  <c:v>218.456981225586</c:v>
                </c:pt>
                <c:pt idx="98">
                  <c:v>224.810978564453</c:v>
                </c:pt>
                <c:pt idx="99">
                  <c:v>227.265350732422</c:v>
                </c:pt>
                <c:pt idx="100">
                  <c:v>231.799729077148</c:v>
                </c:pt>
                <c:pt idx="101">
                  <c:v>235.600058300781</c:v>
                </c:pt>
                <c:pt idx="102">
                  <c:v>238.058824389648</c:v>
                </c:pt>
                <c:pt idx="103">
                  <c:v>238.340971191406</c:v>
                </c:pt>
                <c:pt idx="104">
                  <c:v>242.135867944336</c:v>
                </c:pt>
                <c:pt idx="105">
                  <c:v>243.284398608398</c:v>
                </c:pt>
                <c:pt idx="106">
                  <c:v>242.651874780273</c:v>
                </c:pt>
                <c:pt idx="107">
                  <c:v>242.734362451172</c:v>
                </c:pt>
                <c:pt idx="108">
                  <c:v>243.868767285156</c:v>
                </c:pt>
                <c:pt idx="109">
                  <c:v>244.726048120117</c:v>
                </c:pt>
                <c:pt idx="110">
                  <c:v>243.471084912109</c:v>
                </c:pt>
                <c:pt idx="111">
                  <c:v>243.454509570313</c:v>
                </c:pt>
                <c:pt idx="112">
                  <c:v>242.71478581543</c:v>
                </c:pt>
                <c:pt idx="113">
                  <c:v>242.7307242919919</c:v>
                </c:pt>
                <c:pt idx="114">
                  <c:v>242.7137181640618</c:v>
                </c:pt>
                <c:pt idx="115">
                  <c:v>235.053105981445</c:v>
                </c:pt>
                <c:pt idx="116">
                  <c:v>236.296578881836</c:v>
                </c:pt>
                <c:pt idx="117">
                  <c:v>242.3797623291019</c:v>
                </c:pt>
                <c:pt idx="118">
                  <c:v>240.822801757813</c:v>
                </c:pt>
                <c:pt idx="119">
                  <c:v>234.107288525391</c:v>
                </c:pt>
                <c:pt idx="120">
                  <c:v>226.453801611328</c:v>
                </c:pt>
                <c:pt idx="121">
                  <c:v>249.779415625</c:v>
                </c:pt>
                <c:pt idx="122">
                  <c:v>238.308018945313</c:v>
                </c:pt>
                <c:pt idx="123">
                  <c:v>208.563936279297</c:v>
                </c:pt>
                <c:pt idx="124">
                  <c:v>239.490819702148</c:v>
                </c:pt>
                <c:pt idx="125">
                  <c:v>224.164738989258</c:v>
                </c:pt>
                <c:pt idx="126">
                  <c:v>226.936939746094</c:v>
                </c:pt>
              </c:numCache>
            </c:numRef>
          </c:xVal>
          <c:yVal>
            <c:numRef>
              <c:f>DATA!$EN$7:$EN$133</c:f>
              <c:numCache>
                <c:formatCode>0.00</c:formatCode>
                <c:ptCount val="127"/>
                <c:pt idx="0">
                  <c:v>88.57888793945303</c:v>
                </c:pt>
                <c:pt idx="1">
                  <c:v>88.5872497558594</c:v>
                </c:pt>
                <c:pt idx="2">
                  <c:v>88.59767913818358</c:v>
                </c:pt>
                <c:pt idx="3">
                  <c:v>88.6078720092773</c:v>
                </c:pt>
                <c:pt idx="4">
                  <c:v>88.6179275512695</c:v>
                </c:pt>
                <c:pt idx="5">
                  <c:v>88.6291046142578</c:v>
                </c:pt>
                <c:pt idx="6">
                  <c:v>88.6413269042969</c:v>
                </c:pt>
                <c:pt idx="7">
                  <c:v>88.65428161621088</c:v>
                </c:pt>
                <c:pt idx="8">
                  <c:v>88.6679153442383</c:v>
                </c:pt>
                <c:pt idx="9">
                  <c:v>88.68248748779295</c:v>
                </c:pt>
                <c:pt idx="10">
                  <c:v>88.6970596313477</c:v>
                </c:pt>
                <c:pt idx="11">
                  <c:v>88.71203613281247</c:v>
                </c:pt>
                <c:pt idx="12">
                  <c:v>88.72837066650386</c:v>
                </c:pt>
                <c:pt idx="13">
                  <c:v>88.7463226318359</c:v>
                </c:pt>
                <c:pt idx="14">
                  <c:v>88.7659454345703</c:v>
                </c:pt>
                <c:pt idx="15">
                  <c:v>88.78697204589838</c:v>
                </c:pt>
                <c:pt idx="16">
                  <c:v>88.8092956542969</c:v>
                </c:pt>
                <c:pt idx="17">
                  <c:v>88.83370208740227</c:v>
                </c:pt>
                <c:pt idx="18">
                  <c:v>88.86039733886717</c:v>
                </c:pt>
                <c:pt idx="19">
                  <c:v>88.8878936767578</c:v>
                </c:pt>
                <c:pt idx="20">
                  <c:v>88.916130065918</c:v>
                </c:pt>
                <c:pt idx="21">
                  <c:v>88.94503784179687</c:v>
                </c:pt>
                <c:pt idx="22">
                  <c:v>88.97418212890628</c:v>
                </c:pt>
                <c:pt idx="23">
                  <c:v>89.00418853759767</c:v>
                </c:pt>
                <c:pt idx="24">
                  <c:v>89.03436279296878</c:v>
                </c:pt>
                <c:pt idx="25">
                  <c:v>89.0643920898438</c:v>
                </c:pt>
                <c:pt idx="26">
                  <c:v>89.09445953369138</c:v>
                </c:pt>
                <c:pt idx="27">
                  <c:v>89.12565612792964</c:v>
                </c:pt>
                <c:pt idx="28">
                  <c:v>89.15568542480467</c:v>
                </c:pt>
                <c:pt idx="29">
                  <c:v>89.18458557128908</c:v>
                </c:pt>
                <c:pt idx="30">
                  <c:v>89.2146377563477</c:v>
                </c:pt>
                <c:pt idx="31">
                  <c:v>89.24291229248045</c:v>
                </c:pt>
                <c:pt idx="32">
                  <c:v>89.27101135253906</c:v>
                </c:pt>
                <c:pt idx="33">
                  <c:v>89.30914306640618</c:v>
                </c:pt>
                <c:pt idx="34">
                  <c:v>89.34600830078114</c:v>
                </c:pt>
                <c:pt idx="35">
                  <c:v>89.38324737548825</c:v>
                </c:pt>
                <c:pt idx="36">
                  <c:v>89.420166015625</c:v>
                </c:pt>
                <c:pt idx="37">
                  <c:v>89.45575714111328</c:v>
                </c:pt>
                <c:pt idx="38">
                  <c:v>89.49192810058588</c:v>
                </c:pt>
                <c:pt idx="39">
                  <c:v>89.52938079833977</c:v>
                </c:pt>
                <c:pt idx="40">
                  <c:v>89.5716552734375</c:v>
                </c:pt>
                <c:pt idx="41">
                  <c:v>89.61098480224608</c:v>
                </c:pt>
                <c:pt idx="42">
                  <c:v>89.65248107910156</c:v>
                </c:pt>
                <c:pt idx="43">
                  <c:v>89.6951141357422</c:v>
                </c:pt>
                <c:pt idx="44">
                  <c:v>89.737907409668</c:v>
                </c:pt>
                <c:pt idx="45">
                  <c:v>89.7821273803711</c:v>
                </c:pt>
                <c:pt idx="46">
                  <c:v>89.82817840576166</c:v>
                </c:pt>
                <c:pt idx="47">
                  <c:v>89.87634277343744</c:v>
                </c:pt>
                <c:pt idx="48">
                  <c:v>89.9263916015625</c:v>
                </c:pt>
                <c:pt idx="49">
                  <c:v>89.97842407226558</c:v>
                </c:pt>
                <c:pt idx="50">
                  <c:v>90.03185272216798</c:v>
                </c:pt>
                <c:pt idx="51">
                  <c:v>90.0868682861328</c:v>
                </c:pt>
                <c:pt idx="52">
                  <c:v>90.1440124511719</c:v>
                </c:pt>
                <c:pt idx="53">
                  <c:v>90.2022705078125</c:v>
                </c:pt>
                <c:pt idx="54">
                  <c:v>90.26206207275386</c:v>
                </c:pt>
                <c:pt idx="55">
                  <c:v>90.32467651367185</c:v>
                </c:pt>
                <c:pt idx="56">
                  <c:v>90.38872528076168</c:v>
                </c:pt>
                <c:pt idx="57">
                  <c:v>90.454948425293</c:v>
                </c:pt>
                <c:pt idx="58">
                  <c:v>90.52394866943358</c:v>
                </c:pt>
                <c:pt idx="59">
                  <c:v>90.59500885009767</c:v>
                </c:pt>
                <c:pt idx="60">
                  <c:v>90.66741943359378</c:v>
                </c:pt>
                <c:pt idx="61">
                  <c:v>90.7418441772461</c:v>
                </c:pt>
                <c:pt idx="62">
                  <c:v>90.81812286376947</c:v>
                </c:pt>
                <c:pt idx="63">
                  <c:v>90.89569854736328</c:v>
                </c:pt>
                <c:pt idx="64">
                  <c:v>90.9746246337891</c:v>
                </c:pt>
                <c:pt idx="65">
                  <c:v>91.05510711669912</c:v>
                </c:pt>
                <c:pt idx="66">
                  <c:v>91.13652801513668</c:v>
                </c:pt>
                <c:pt idx="67">
                  <c:v>91.217643737793</c:v>
                </c:pt>
                <c:pt idx="68">
                  <c:v>91.2980651855469</c:v>
                </c:pt>
                <c:pt idx="69">
                  <c:v>91.37807464599608</c:v>
                </c:pt>
                <c:pt idx="70">
                  <c:v>91.4036560058594</c:v>
                </c:pt>
                <c:pt idx="71">
                  <c:v>91.50864410400388</c:v>
                </c:pt>
                <c:pt idx="72">
                  <c:v>91.60621643066408</c:v>
                </c:pt>
                <c:pt idx="73">
                  <c:v>91.689453125</c:v>
                </c:pt>
                <c:pt idx="74">
                  <c:v>91.76593017578114</c:v>
                </c:pt>
                <c:pt idx="75">
                  <c:v>91.8445205688477</c:v>
                </c:pt>
                <c:pt idx="76">
                  <c:v>91.9177017211914</c:v>
                </c:pt>
                <c:pt idx="77">
                  <c:v>91.95917510986328</c:v>
                </c:pt>
                <c:pt idx="78">
                  <c:v>92.0060653686523</c:v>
                </c:pt>
                <c:pt idx="79">
                  <c:v>92.0821075439453</c:v>
                </c:pt>
                <c:pt idx="80">
                  <c:v>92.15276336669916</c:v>
                </c:pt>
                <c:pt idx="81">
                  <c:v>92.18711853027338</c:v>
                </c:pt>
                <c:pt idx="82">
                  <c:v>92.2095108032227</c:v>
                </c:pt>
                <c:pt idx="83">
                  <c:v>92.2377166748047</c:v>
                </c:pt>
                <c:pt idx="84">
                  <c:v>92.27034759521477</c:v>
                </c:pt>
                <c:pt idx="85">
                  <c:v>92.3076019287109</c:v>
                </c:pt>
                <c:pt idx="86">
                  <c:v>92.38479614257805</c:v>
                </c:pt>
                <c:pt idx="87">
                  <c:v>92.4343566894531</c:v>
                </c:pt>
                <c:pt idx="88">
                  <c:v>92.4692077636719</c:v>
                </c:pt>
                <c:pt idx="89">
                  <c:v>92.51540374755858</c:v>
                </c:pt>
                <c:pt idx="90">
                  <c:v>92.5437240600586</c:v>
                </c:pt>
                <c:pt idx="91">
                  <c:v>92.56649017333977</c:v>
                </c:pt>
                <c:pt idx="92">
                  <c:v>92.60764312744138</c:v>
                </c:pt>
                <c:pt idx="93">
                  <c:v>92.68939971923828</c:v>
                </c:pt>
                <c:pt idx="94">
                  <c:v>92.7308731079102</c:v>
                </c:pt>
                <c:pt idx="95">
                  <c:v>92.7948150634766</c:v>
                </c:pt>
                <c:pt idx="96">
                  <c:v>92.87117767333977</c:v>
                </c:pt>
                <c:pt idx="97">
                  <c:v>92.94898223876947</c:v>
                </c:pt>
                <c:pt idx="98">
                  <c:v>92.99517059326168</c:v>
                </c:pt>
                <c:pt idx="99">
                  <c:v>93.04657745361328</c:v>
                </c:pt>
                <c:pt idx="100">
                  <c:v>93.0963516235352</c:v>
                </c:pt>
                <c:pt idx="101">
                  <c:v>93.13150787353517</c:v>
                </c:pt>
                <c:pt idx="102">
                  <c:v>93.1418914794922</c:v>
                </c:pt>
                <c:pt idx="103">
                  <c:v>93.17526245117187</c:v>
                </c:pt>
                <c:pt idx="104">
                  <c:v>93.19407653808585</c:v>
                </c:pt>
                <c:pt idx="105">
                  <c:v>93.20824432373048</c:v>
                </c:pt>
                <c:pt idx="106">
                  <c:v>93.23336791992187</c:v>
                </c:pt>
                <c:pt idx="107">
                  <c:v>93.2606735229492</c:v>
                </c:pt>
                <c:pt idx="108">
                  <c:v>93.2860107421875</c:v>
                </c:pt>
                <c:pt idx="109">
                  <c:v>93.30567169189447</c:v>
                </c:pt>
                <c:pt idx="110">
                  <c:v>93.3461532592773</c:v>
                </c:pt>
                <c:pt idx="111">
                  <c:v>93.38224792480467</c:v>
                </c:pt>
                <c:pt idx="112">
                  <c:v>93.4075393676758</c:v>
                </c:pt>
                <c:pt idx="113">
                  <c:v>93.4370956420898</c:v>
                </c:pt>
                <c:pt idx="114">
                  <c:v>93.4502792358398</c:v>
                </c:pt>
                <c:pt idx="115">
                  <c:v>93.482177734375</c:v>
                </c:pt>
                <c:pt idx="116">
                  <c:v>93.50331878662105</c:v>
                </c:pt>
                <c:pt idx="117">
                  <c:v>93.52002716064447</c:v>
                </c:pt>
                <c:pt idx="118">
                  <c:v>93.5324935913086</c:v>
                </c:pt>
                <c:pt idx="119">
                  <c:v>93.54167175292967</c:v>
                </c:pt>
                <c:pt idx="120">
                  <c:v>93.5587539672852</c:v>
                </c:pt>
                <c:pt idx="121">
                  <c:v>93.5404586791992</c:v>
                </c:pt>
                <c:pt idx="122">
                  <c:v>93.57428741455075</c:v>
                </c:pt>
                <c:pt idx="123">
                  <c:v>93.5492630004883</c:v>
                </c:pt>
                <c:pt idx="124">
                  <c:v>93.59343719482416</c:v>
                </c:pt>
                <c:pt idx="125">
                  <c:v>93.5459747314453</c:v>
                </c:pt>
                <c:pt idx="126">
                  <c:v>93.56380462646477</c:v>
                </c:pt>
              </c:numCache>
            </c:numRef>
          </c:yVal>
          <c:smooth val="0"/>
        </c:ser>
        <c:ser>
          <c:idx val="2"/>
          <c:order val="3"/>
          <c:tx>
            <c:strRef>
              <c:f>DATA!$HI$2</c:f>
              <c:strCache>
                <c:ptCount val="1"/>
                <c:pt idx="0">
                  <c:v>BL100 CB25%</c:v>
                </c:pt>
              </c:strCache>
            </c:strRef>
          </c:tx>
          <c:spPr>
            <a:ln w="28575">
              <a:noFill/>
            </a:ln>
          </c:spPr>
          <c:marker>
            <c:symbol val="diamond"/>
            <c:size val="4"/>
          </c:marker>
          <c:xVal>
            <c:numRef>
              <c:f>DATA!$HI$7:$HI$127</c:f>
              <c:numCache>
                <c:formatCode>0.00</c:formatCode>
                <c:ptCount val="121"/>
                <c:pt idx="0">
                  <c:v>9.492431640625</c:v>
                </c:pt>
                <c:pt idx="1">
                  <c:v>9.544822692871087</c:v>
                </c:pt>
                <c:pt idx="2">
                  <c:v>9.718223571777337</c:v>
                </c:pt>
                <c:pt idx="3">
                  <c:v>9.86668300628662</c:v>
                </c:pt>
                <c:pt idx="4">
                  <c:v>10.0049304962158</c:v>
                </c:pt>
                <c:pt idx="5">
                  <c:v>10.1586141586304</c:v>
                </c:pt>
                <c:pt idx="6">
                  <c:v>10.3422622680664</c:v>
                </c:pt>
                <c:pt idx="7">
                  <c:v>10.5391674041748</c:v>
                </c:pt>
                <c:pt idx="8">
                  <c:v>10.7441396713257</c:v>
                </c:pt>
                <c:pt idx="9">
                  <c:v>10.9638147354126</c:v>
                </c:pt>
                <c:pt idx="10">
                  <c:v>11.2584495544434</c:v>
                </c:pt>
                <c:pt idx="11">
                  <c:v>11.5616321563721</c:v>
                </c:pt>
                <c:pt idx="12">
                  <c:v>11.8635730743408</c:v>
                </c:pt>
                <c:pt idx="13">
                  <c:v>12.1827669143677</c:v>
                </c:pt>
                <c:pt idx="14">
                  <c:v>12.5210475921631</c:v>
                </c:pt>
                <c:pt idx="15">
                  <c:v>12.8766956329346</c:v>
                </c:pt>
                <c:pt idx="16">
                  <c:v>13.2950763702393</c:v>
                </c:pt>
                <c:pt idx="17">
                  <c:v>13.7677917480469</c:v>
                </c:pt>
                <c:pt idx="18">
                  <c:v>14.2808647155762</c:v>
                </c:pt>
                <c:pt idx="19">
                  <c:v>14.8321838378906</c:v>
                </c:pt>
                <c:pt idx="20">
                  <c:v>15.3525638580322</c:v>
                </c:pt>
                <c:pt idx="21">
                  <c:v>15.8915863037109</c:v>
                </c:pt>
                <c:pt idx="22">
                  <c:v>16.4872779846191</c:v>
                </c:pt>
                <c:pt idx="23">
                  <c:v>17.1029567718506</c:v>
                </c:pt>
                <c:pt idx="24">
                  <c:v>17.757251739502</c:v>
                </c:pt>
                <c:pt idx="25">
                  <c:v>18.42559814453128</c:v>
                </c:pt>
                <c:pt idx="26">
                  <c:v>19.1171569824219</c:v>
                </c:pt>
                <c:pt idx="27">
                  <c:v>19.842155456543</c:v>
                </c:pt>
                <c:pt idx="28">
                  <c:v>20.59890174865721</c:v>
                </c:pt>
                <c:pt idx="29">
                  <c:v>21.4138317108154</c:v>
                </c:pt>
                <c:pt idx="30">
                  <c:v>22.31484413146971</c:v>
                </c:pt>
                <c:pt idx="31">
                  <c:v>23.25478363037108</c:v>
                </c:pt>
                <c:pt idx="32">
                  <c:v>24.0188541412354</c:v>
                </c:pt>
                <c:pt idx="33">
                  <c:v>24.9204559326172</c:v>
                </c:pt>
                <c:pt idx="34">
                  <c:v>26.1203079223633</c:v>
                </c:pt>
                <c:pt idx="35">
                  <c:v>27.1604595184326</c:v>
                </c:pt>
                <c:pt idx="36">
                  <c:v>28.2386131286621</c:v>
                </c:pt>
                <c:pt idx="37">
                  <c:v>29.3580455780029</c:v>
                </c:pt>
                <c:pt idx="38">
                  <c:v>30.4618034362793</c:v>
                </c:pt>
                <c:pt idx="39">
                  <c:v>31.6628837585449</c:v>
                </c:pt>
                <c:pt idx="40">
                  <c:v>33.025806427002</c:v>
                </c:pt>
                <c:pt idx="41">
                  <c:v>34.38741302490229</c:v>
                </c:pt>
                <c:pt idx="42">
                  <c:v>35.66846466064448</c:v>
                </c:pt>
                <c:pt idx="43">
                  <c:v>37.00258636474609</c:v>
                </c:pt>
                <c:pt idx="44">
                  <c:v>38.36780929565428</c:v>
                </c:pt>
                <c:pt idx="45">
                  <c:v>39.78306579589839</c:v>
                </c:pt>
                <c:pt idx="46">
                  <c:v>41.2819709777832</c:v>
                </c:pt>
                <c:pt idx="47">
                  <c:v>42.8959007263184</c:v>
                </c:pt>
                <c:pt idx="48">
                  <c:v>44.5939712524414</c:v>
                </c:pt>
                <c:pt idx="49">
                  <c:v>46.3381156921387</c:v>
                </c:pt>
                <c:pt idx="50">
                  <c:v>48.1925468444824</c:v>
                </c:pt>
                <c:pt idx="51">
                  <c:v>50.14677047729489</c:v>
                </c:pt>
                <c:pt idx="52">
                  <c:v>52.17702484130859</c:v>
                </c:pt>
                <c:pt idx="53">
                  <c:v>54.3281745910645</c:v>
                </c:pt>
                <c:pt idx="54">
                  <c:v>56.5459671020508</c:v>
                </c:pt>
                <c:pt idx="55">
                  <c:v>58.8158836364746</c:v>
                </c:pt>
                <c:pt idx="56">
                  <c:v>61.2516937255859</c:v>
                </c:pt>
                <c:pt idx="57">
                  <c:v>63.77066040039058</c:v>
                </c:pt>
                <c:pt idx="58">
                  <c:v>66.46714019775388</c:v>
                </c:pt>
                <c:pt idx="59">
                  <c:v>69.3101043701172</c:v>
                </c:pt>
                <c:pt idx="60">
                  <c:v>72.3423233032227</c:v>
                </c:pt>
                <c:pt idx="61">
                  <c:v>75.41632080078118</c:v>
                </c:pt>
                <c:pt idx="62">
                  <c:v>78.61546325683588</c:v>
                </c:pt>
                <c:pt idx="63">
                  <c:v>81.99504089355464</c:v>
                </c:pt>
                <c:pt idx="64">
                  <c:v>85.47003173828126</c:v>
                </c:pt>
                <c:pt idx="65">
                  <c:v>89.10578918457027</c:v>
                </c:pt>
                <c:pt idx="66">
                  <c:v>92.88758087158196</c:v>
                </c:pt>
                <c:pt idx="67">
                  <c:v>96.7262191772461</c:v>
                </c:pt>
                <c:pt idx="68">
                  <c:v>100.63215637207</c:v>
                </c:pt>
                <c:pt idx="69">
                  <c:v>104.626152038574</c:v>
                </c:pt>
                <c:pt idx="70">
                  <c:v>108.691329956055</c:v>
                </c:pt>
                <c:pt idx="71">
                  <c:v>113.338745117187</c:v>
                </c:pt>
                <c:pt idx="72">
                  <c:v>118.297187805176</c:v>
                </c:pt>
                <c:pt idx="73">
                  <c:v>123.16633605957</c:v>
                </c:pt>
                <c:pt idx="74">
                  <c:v>125.378593444824</c:v>
                </c:pt>
                <c:pt idx="75">
                  <c:v>130.30387878418</c:v>
                </c:pt>
                <c:pt idx="76">
                  <c:v>134.490280151367</c:v>
                </c:pt>
                <c:pt idx="77">
                  <c:v>138.608917236328</c:v>
                </c:pt>
                <c:pt idx="78">
                  <c:v>139.618392944336</c:v>
                </c:pt>
                <c:pt idx="79">
                  <c:v>141.707229614258</c:v>
                </c:pt>
                <c:pt idx="80">
                  <c:v>146.632553100586</c:v>
                </c:pt>
                <c:pt idx="81">
                  <c:v>151.017211914062</c:v>
                </c:pt>
                <c:pt idx="82">
                  <c:v>152.693710327148</c:v>
                </c:pt>
                <c:pt idx="83">
                  <c:v>155.165313720703</c:v>
                </c:pt>
                <c:pt idx="84">
                  <c:v>158.318023681641</c:v>
                </c:pt>
                <c:pt idx="85">
                  <c:v>161.488815307617</c:v>
                </c:pt>
                <c:pt idx="86">
                  <c:v>163.491592407227</c:v>
                </c:pt>
                <c:pt idx="87">
                  <c:v>164.857727050781</c:v>
                </c:pt>
                <c:pt idx="88">
                  <c:v>166.381988525391</c:v>
                </c:pt>
                <c:pt idx="89">
                  <c:v>167.412643432617</c:v>
                </c:pt>
                <c:pt idx="90">
                  <c:v>167.220733642578</c:v>
                </c:pt>
                <c:pt idx="91">
                  <c:v>165.105804443359</c:v>
                </c:pt>
                <c:pt idx="92">
                  <c:v>163.548873901367</c:v>
                </c:pt>
                <c:pt idx="93">
                  <c:v>163.14176940918</c:v>
                </c:pt>
                <c:pt idx="94">
                  <c:v>163.212448120117</c:v>
                </c:pt>
                <c:pt idx="95">
                  <c:v>164.832138061523</c:v>
                </c:pt>
                <c:pt idx="96">
                  <c:v>166.676696777344</c:v>
                </c:pt>
                <c:pt idx="97">
                  <c:v>166.112121582031</c:v>
                </c:pt>
                <c:pt idx="98">
                  <c:v>168.429962158203</c:v>
                </c:pt>
                <c:pt idx="99">
                  <c:v>171.067565917969</c:v>
                </c:pt>
                <c:pt idx="100">
                  <c:v>172.157363891602</c:v>
                </c:pt>
                <c:pt idx="101">
                  <c:v>173.916946411133</c:v>
                </c:pt>
                <c:pt idx="102">
                  <c:v>174.990844726562</c:v>
                </c:pt>
                <c:pt idx="103">
                  <c:v>176.43684387207</c:v>
                </c:pt>
                <c:pt idx="104">
                  <c:v>176.2748718261718</c:v>
                </c:pt>
                <c:pt idx="105">
                  <c:v>179.101989746094</c:v>
                </c:pt>
                <c:pt idx="106">
                  <c:v>180.370269775391</c:v>
                </c:pt>
                <c:pt idx="107">
                  <c:v>179.278106689453</c:v>
                </c:pt>
                <c:pt idx="108">
                  <c:v>178.202178955078</c:v>
                </c:pt>
                <c:pt idx="109">
                  <c:v>180.851257324219</c:v>
                </c:pt>
                <c:pt idx="110">
                  <c:v>181.067886352539</c:v>
                </c:pt>
                <c:pt idx="111">
                  <c:v>178.294036865234</c:v>
                </c:pt>
                <c:pt idx="112">
                  <c:v>179.919937133789</c:v>
                </c:pt>
                <c:pt idx="113">
                  <c:v>179.666976928711</c:v>
                </c:pt>
              </c:numCache>
            </c:numRef>
          </c:xVal>
          <c:yVal>
            <c:numRef>
              <c:f>DATA!$HM$7:$HM$127</c:f>
              <c:numCache>
                <c:formatCode>0.00</c:formatCode>
                <c:ptCount val="121"/>
                <c:pt idx="0">
                  <c:v>88.58068084716798</c:v>
                </c:pt>
                <c:pt idx="1">
                  <c:v>88.5786590576172</c:v>
                </c:pt>
                <c:pt idx="2">
                  <c:v>88.5861206054687</c:v>
                </c:pt>
                <c:pt idx="3">
                  <c:v>88.5941467285156</c:v>
                </c:pt>
                <c:pt idx="4">
                  <c:v>88.60239410400386</c:v>
                </c:pt>
                <c:pt idx="5">
                  <c:v>88.61114501953128</c:v>
                </c:pt>
                <c:pt idx="6">
                  <c:v>88.62136077880858</c:v>
                </c:pt>
                <c:pt idx="7">
                  <c:v>88.63275146484378</c:v>
                </c:pt>
                <c:pt idx="8">
                  <c:v>88.64468383789058</c:v>
                </c:pt>
                <c:pt idx="9">
                  <c:v>88.657600402832</c:v>
                </c:pt>
                <c:pt idx="10">
                  <c:v>88.67231750488274</c:v>
                </c:pt>
                <c:pt idx="11">
                  <c:v>88.68833160400386</c:v>
                </c:pt>
                <c:pt idx="12">
                  <c:v>88.70289611816406</c:v>
                </c:pt>
                <c:pt idx="13">
                  <c:v>88.7172164916992</c:v>
                </c:pt>
                <c:pt idx="14">
                  <c:v>88.7327117919922</c:v>
                </c:pt>
                <c:pt idx="15">
                  <c:v>88.7489395141602</c:v>
                </c:pt>
                <c:pt idx="16">
                  <c:v>88.767219543457</c:v>
                </c:pt>
                <c:pt idx="17">
                  <c:v>88.78891754150388</c:v>
                </c:pt>
                <c:pt idx="18">
                  <c:v>88.81182861328128</c:v>
                </c:pt>
                <c:pt idx="19">
                  <c:v>88.83506011962886</c:v>
                </c:pt>
                <c:pt idx="20">
                  <c:v>88.85806274414058</c:v>
                </c:pt>
                <c:pt idx="21">
                  <c:v>88.8810577392578</c:v>
                </c:pt>
                <c:pt idx="22">
                  <c:v>88.90647888183588</c:v>
                </c:pt>
                <c:pt idx="23">
                  <c:v>88.93288421630858</c:v>
                </c:pt>
                <c:pt idx="24">
                  <c:v>88.96038818359376</c:v>
                </c:pt>
                <c:pt idx="25">
                  <c:v>88.98748016357418</c:v>
                </c:pt>
                <c:pt idx="26">
                  <c:v>89.0140533447266</c:v>
                </c:pt>
                <c:pt idx="27">
                  <c:v>89.0412902832031</c:v>
                </c:pt>
                <c:pt idx="28">
                  <c:v>89.0686111450195</c:v>
                </c:pt>
                <c:pt idx="29">
                  <c:v>89.09716796875</c:v>
                </c:pt>
                <c:pt idx="30">
                  <c:v>89.12688446044918</c:v>
                </c:pt>
                <c:pt idx="31">
                  <c:v>89.1578750610352</c:v>
                </c:pt>
                <c:pt idx="32">
                  <c:v>89.18508148193358</c:v>
                </c:pt>
                <c:pt idx="33">
                  <c:v>89.2101058959961</c:v>
                </c:pt>
                <c:pt idx="34">
                  <c:v>89.2429275512695</c:v>
                </c:pt>
                <c:pt idx="35">
                  <c:v>89.2736663818359</c:v>
                </c:pt>
                <c:pt idx="36">
                  <c:v>89.3048248291016</c:v>
                </c:pt>
                <c:pt idx="37">
                  <c:v>89.33687591552727</c:v>
                </c:pt>
                <c:pt idx="38">
                  <c:v>89.36927795410158</c:v>
                </c:pt>
                <c:pt idx="39">
                  <c:v>89.4043350219727</c:v>
                </c:pt>
                <c:pt idx="40">
                  <c:v>89.4416351318359</c:v>
                </c:pt>
                <c:pt idx="41">
                  <c:v>89.4808044433594</c:v>
                </c:pt>
                <c:pt idx="42">
                  <c:v>89.51567840576168</c:v>
                </c:pt>
                <c:pt idx="43">
                  <c:v>89.55142211914058</c:v>
                </c:pt>
                <c:pt idx="44">
                  <c:v>89.58798980712888</c:v>
                </c:pt>
                <c:pt idx="45">
                  <c:v>89.6262435913086</c:v>
                </c:pt>
                <c:pt idx="46">
                  <c:v>89.66651153564447</c:v>
                </c:pt>
                <c:pt idx="47">
                  <c:v>89.70884704589838</c:v>
                </c:pt>
                <c:pt idx="48">
                  <c:v>89.7521514892578</c:v>
                </c:pt>
                <c:pt idx="49">
                  <c:v>89.7959289550781</c:v>
                </c:pt>
                <c:pt idx="50">
                  <c:v>89.841194152832</c:v>
                </c:pt>
                <c:pt idx="51">
                  <c:v>89.88973236083974</c:v>
                </c:pt>
                <c:pt idx="52">
                  <c:v>89.9401550292969</c:v>
                </c:pt>
                <c:pt idx="53">
                  <c:v>89.99246215820308</c:v>
                </c:pt>
                <c:pt idx="54">
                  <c:v>90.0451278686523</c:v>
                </c:pt>
                <c:pt idx="55">
                  <c:v>90.09838104248043</c:v>
                </c:pt>
                <c:pt idx="56">
                  <c:v>90.1540145874023</c:v>
                </c:pt>
                <c:pt idx="57">
                  <c:v>90.2116241455078</c:v>
                </c:pt>
                <c:pt idx="58">
                  <c:v>90.27197265624997</c:v>
                </c:pt>
                <c:pt idx="59">
                  <c:v>90.33436584472658</c:v>
                </c:pt>
                <c:pt idx="60">
                  <c:v>90.39955139160158</c:v>
                </c:pt>
                <c:pt idx="61">
                  <c:v>90.46582031249996</c:v>
                </c:pt>
                <c:pt idx="62">
                  <c:v>90.53348541259767</c:v>
                </c:pt>
                <c:pt idx="63">
                  <c:v>90.60316467285158</c:v>
                </c:pt>
                <c:pt idx="64">
                  <c:v>90.6738739013672</c:v>
                </c:pt>
                <c:pt idx="65">
                  <c:v>90.74639129638668</c:v>
                </c:pt>
                <c:pt idx="66">
                  <c:v>90.8203506469727</c:v>
                </c:pt>
                <c:pt idx="67">
                  <c:v>90.8946151733398</c:v>
                </c:pt>
                <c:pt idx="68">
                  <c:v>90.9692687988281</c:v>
                </c:pt>
                <c:pt idx="69">
                  <c:v>91.0436172485352</c:v>
                </c:pt>
                <c:pt idx="70">
                  <c:v>91.11823272705075</c:v>
                </c:pt>
                <c:pt idx="71">
                  <c:v>91.19754791259767</c:v>
                </c:pt>
                <c:pt idx="72">
                  <c:v>91.28018188476558</c:v>
                </c:pt>
                <c:pt idx="73">
                  <c:v>91.36264038085937</c:v>
                </c:pt>
                <c:pt idx="74">
                  <c:v>91.41314697265628</c:v>
                </c:pt>
                <c:pt idx="75">
                  <c:v>91.4837493896484</c:v>
                </c:pt>
                <c:pt idx="76">
                  <c:v>91.55334472656247</c:v>
                </c:pt>
                <c:pt idx="77">
                  <c:v>91.62104797363277</c:v>
                </c:pt>
                <c:pt idx="78">
                  <c:v>91.66163635253906</c:v>
                </c:pt>
                <c:pt idx="79">
                  <c:v>91.68789672851558</c:v>
                </c:pt>
                <c:pt idx="80">
                  <c:v>91.7506484985352</c:v>
                </c:pt>
                <c:pt idx="81">
                  <c:v>91.81887817382803</c:v>
                </c:pt>
                <c:pt idx="82">
                  <c:v>91.866584777832</c:v>
                </c:pt>
                <c:pt idx="83">
                  <c:v>91.901969909668</c:v>
                </c:pt>
                <c:pt idx="84">
                  <c:v>91.9461059570312</c:v>
                </c:pt>
                <c:pt idx="85">
                  <c:v>91.9941253662109</c:v>
                </c:pt>
                <c:pt idx="86">
                  <c:v>92.03240203857416</c:v>
                </c:pt>
                <c:pt idx="87">
                  <c:v>92.05892181396474</c:v>
                </c:pt>
                <c:pt idx="88">
                  <c:v>92.08282470703118</c:v>
                </c:pt>
                <c:pt idx="89">
                  <c:v>92.10593414306636</c:v>
                </c:pt>
                <c:pt idx="90">
                  <c:v>92.15495300292967</c:v>
                </c:pt>
                <c:pt idx="91">
                  <c:v>92.24699401855467</c:v>
                </c:pt>
                <c:pt idx="92">
                  <c:v>92.32289123535156</c:v>
                </c:pt>
                <c:pt idx="93">
                  <c:v>92.3929824829102</c:v>
                </c:pt>
                <c:pt idx="94">
                  <c:v>92.43993377685548</c:v>
                </c:pt>
                <c:pt idx="95">
                  <c:v>92.4649200439453</c:v>
                </c:pt>
                <c:pt idx="96">
                  <c:v>92.51530456542967</c:v>
                </c:pt>
                <c:pt idx="97">
                  <c:v>92.5405654907227</c:v>
                </c:pt>
                <c:pt idx="98">
                  <c:v>92.54042053222658</c:v>
                </c:pt>
                <c:pt idx="99">
                  <c:v>92.60279083251942</c:v>
                </c:pt>
                <c:pt idx="100">
                  <c:v>92.7006072998047</c:v>
                </c:pt>
                <c:pt idx="101">
                  <c:v>92.74334716796878</c:v>
                </c:pt>
                <c:pt idx="102">
                  <c:v>92.77935028076168</c:v>
                </c:pt>
                <c:pt idx="103">
                  <c:v>92.7965087890625</c:v>
                </c:pt>
                <c:pt idx="104">
                  <c:v>92.83798217773435</c:v>
                </c:pt>
                <c:pt idx="105">
                  <c:v>92.9052505493164</c:v>
                </c:pt>
                <c:pt idx="106">
                  <c:v>92.9231185913086</c:v>
                </c:pt>
                <c:pt idx="107">
                  <c:v>92.9372024536133</c:v>
                </c:pt>
                <c:pt idx="108">
                  <c:v>92.99327850341798</c:v>
                </c:pt>
                <c:pt idx="109">
                  <c:v>93.00087738037108</c:v>
                </c:pt>
                <c:pt idx="110">
                  <c:v>93.01341247558588</c:v>
                </c:pt>
                <c:pt idx="111">
                  <c:v>93.0318603515625</c:v>
                </c:pt>
                <c:pt idx="112">
                  <c:v>93.0192031860352</c:v>
                </c:pt>
                <c:pt idx="113">
                  <c:v>93.03916931152338</c:v>
                </c:pt>
              </c:numCache>
            </c:numRef>
          </c:yVal>
          <c:smooth val="0"/>
        </c:ser>
        <c:ser>
          <c:idx val="4"/>
          <c:order val="4"/>
          <c:tx>
            <c:strRef>
              <c:f>DATA!$HI$2</c:f>
              <c:strCache>
                <c:ptCount val="1"/>
                <c:pt idx="0">
                  <c:v>BL100 CB25%</c:v>
                </c:pt>
              </c:strCache>
            </c:strRef>
          </c:tx>
          <c:spPr>
            <a:ln w="28575">
              <a:noFill/>
            </a:ln>
          </c:spPr>
          <c:marker>
            <c:symbol val="circle"/>
            <c:size val="3"/>
            <c:spPr>
              <a:solidFill>
                <a:schemeClr val="accent3"/>
              </a:solidFill>
              <a:ln>
                <a:solidFill>
                  <a:srgbClr val="92D050"/>
                </a:solidFill>
              </a:ln>
            </c:spPr>
          </c:marker>
          <c:xVal>
            <c:numRef>
              <c:f>DATA!$HJ$7:$HJ$127</c:f>
              <c:numCache>
                <c:formatCode>0.00</c:formatCode>
                <c:ptCount val="121"/>
                <c:pt idx="0">
                  <c:v>9.492431640625</c:v>
                </c:pt>
                <c:pt idx="1">
                  <c:v>9.544822692871087</c:v>
                </c:pt>
                <c:pt idx="2">
                  <c:v>9.718223571777337</c:v>
                </c:pt>
                <c:pt idx="3">
                  <c:v>9.86668300628662</c:v>
                </c:pt>
                <c:pt idx="4">
                  <c:v>10.0049304962158</c:v>
                </c:pt>
                <c:pt idx="5">
                  <c:v>10.1586141586304</c:v>
                </c:pt>
                <c:pt idx="6">
                  <c:v>10.3422622680664</c:v>
                </c:pt>
                <c:pt idx="7">
                  <c:v>10.5391674041748</c:v>
                </c:pt>
                <c:pt idx="8">
                  <c:v>10.7441396713257</c:v>
                </c:pt>
                <c:pt idx="9">
                  <c:v>10.9638147354126</c:v>
                </c:pt>
                <c:pt idx="10">
                  <c:v>11.2584495544434</c:v>
                </c:pt>
                <c:pt idx="11">
                  <c:v>11.5616321563721</c:v>
                </c:pt>
                <c:pt idx="12">
                  <c:v>11.8635730743408</c:v>
                </c:pt>
                <c:pt idx="13">
                  <c:v>12.1827669143677</c:v>
                </c:pt>
                <c:pt idx="14">
                  <c:v>12.5210475921631</c:v>
                </c:pt>
                <c:pt idx="15">
                  <c:v>12.8766956329346</c:v>
                </c:pt>
                <c:pt idx="16">
                  <c:v>13.2950763702393</c:v>
                </c:pt>
                <c:pt idx="17">
                  <c:v>13.7677917480469</c:v>
                </c:pt>
                <c:pt idx="18">
                  <c:v>14.2808647155762</c:v>
                </c:pt>
                <c:pt idx="19">
                  <c:v>14.8321838378906</c:v>
                </c:pt>
                <c:pt idx="20">
                  <c:v>15.3525638580322</c:v>
                </c:pt>
                <c:pt idx="21">
                  <c:v>15.8915863037109</c:v>
                </c:pt>
                <c:pt idx="22">
                  <c:v>16.4872779846191</c:v>
                </c:pt>
                <c:pt idx="23">
                  <c:v>17.1029567718506</c:v>
                </c:pt>
                <c:pt idx="24">
                  <c:v>17.757251739502</c:v>
                </c:pt>
                <c:pt idx="25">
                  <c:v>18.42559814453128</c:v>
                </c:pt>
                <c:pt idx="26">
                  <c:v>19.1171569824219</c:v>
                </c:pt>
                <c:pt idx="27">
                  <c:v>19.842155456543</c:v>
                </c:pt>
                <c:pt idx="28">
                  <c:v>20.59890174865721</c:v>
                </c:pt>
                <c:pt idx="29">
                  <c:v>21.4138317108154</c:v>
                </c:pt>
                <c:pt idx="30">
                  <c:v>22.31484413146971</c:v>
                </c:pt>
                <c:pt idx="31">
                  <c:v>23.25478363037108</c:v>
                </c:pt>
                <c:pt idx="32">
                  <c:v>24.0188541412354</c:v>
                </c:pt>
                <c:pt idx="33">
                  <c:v>24.9204559326172</c:v>
                </c:pt>
                <c:pt idx="34">
                  <c:v>26.1203079223633</c:v>
                </c:pt>
                <c:pt idx="35">
                  <c:v>27.1604595184326</c:v>
                </c:pt>
                <c:pt idx="36">
                  <c:v>28.2386131286621</c:v>
                </c:pt>
                <c:pt idx="37">
                  <c:v>29.3580455780029</c:v>
                </c:pt>
                <c:pt idx="38">
                  <c:v>30.4618034362793</c:v>
                </c:pt>
                <c:pt idx="39">
                  <c:v>31.6628837585449</c:v>
                </c:pt>
                <c:pt idx="40">
                  <c:v>33.025806427002</c:v>
                </c:pt>
                <c:pt idx="41">
                  <c:v>34.38741302490229</c:v>
                </c:pt>
                <c:pt idx="42">
                  <c:v>35.66846466064448</c:v>
                </c:pt>
                <c:pt idx="43">
                  <c:v>37.00258636474609</c:v>
                </c:pt>
                <c:pt idx="44">
                  <c:v>38.36780929565428</c:v>
                </c:pt>
                <c:pt idx="45">
                  <c:v>39.78306579589839</c:v>
                </c:pt>
                <c:pt idx="46">
                  <c:v>41.2819709777832</c:v>
                </c:pt>
                <c:pt idx="47">
                  <c:v>42.8959007263184</c:v>
                </c:pt>
                <c:pt idx="48">
                  <c:v>44.5939712524414</c:v>
                </c:pt>
                <c:pt idx="49">
                  <c:v>46.3381156921387</c:v>
                </c:pt>
                <c:pt idx="50">
                  <c:v>48.1925468444824</c:v>
                </c:pt>
                <c:pt idx="51">
                  <c:v>50.14677047729489</c:v>
                </c:pt>
                <c:pt idx="52">
                  <c:v>52.17702484130859</c:v>
                </c:pt>
                <c:pt idx="53">
                  <c:v>54.3281745910645</c:v>
                </c:pt>
                <c:pt idx="54">
                  <c:v>56.5459671020508</c:v>
                </c:pt>
                <c:pt idx="55">
                  <c:v>58.8158836364746</c:v>
                </c:pt>
                <c:pt idx="56">
                  <c:v>61.2516937255859</c:v>
                </c:pt>
                <c:pt idx="57">
                  <c:v>63.77066040039058</c:v>
                </c:pt>
                <c:pt idx="58">
                  <c:v>66.45884019775384</c:v>
                </c:pt>
                <c:pt idx="59">
                  <c:v>69.2994043701172</c:v>
                </c:pt>
                <c:pt idx="60">
                  <c:v>72.3295233032227</c:v>
                </c:pt>
                <c:pt idx="61">
                  <c:v>75.40042080078118</c:v>
                </c:pt>
                <c:pt idx="62">
                  <c:v>78.5981632568359</c:v>
                </c:pt>
                <c:pt idx="63">
                  <c:v>81.97594089355462</c:v>
                </c:pt>
                <c:pt idx="64">
                  <c:v>85.44543173828127</c:v>
                </c:pt>
                <c:pt idx="65">
                  <c:v>89.08378918457028</c:v>
                </c:pt>
                <c:pt idx="66">
                  <c:v>92.86798087158196</c:v>
                </c:pt>
                <c:pt idx="67">
                  <c:v>96.7068191772461</c:v>
                </c:pt>
                <c:pt idx="68">
                  <c:v>100.61445637207</c:v>
                </c:pt>
                <c:pt idx="69">
                  <c:v>104.608752038574</c:v>
                </c:pt>
                <c:pt idx="70">
                  <c:v>108.675629956055</c:v>
                </c:pt>
                <c:pt idx="71">
                  <c:v>113.320845117187</c:v>
                </c:pt>
                <c:pt idx="72">
                  <c:v>118.281687805176</c:v>
                </c:pt>
                <c:pt idx="73">
                  <c:v>123.15223605957</c:v>
                </c:pt>
                <c:pt idx="74">
                  <c:v>125.357593444824</c:v>
                </c:pt>
                <c:pt idx="75">
                  <c:v>130.34007878418</c:v>
                </c:pt>
                <c:pt idx="76">
                  <c:v>134.526280151367</c:v>
                </c:pt>
                <c:pt idx="77">
                  <c:v>138.652517236328</c:v>
                </c:pt>
                <c:pt idx="78">
                  <c:v>139.657192944336</c:v>
                </c:pt>
                <c:pt idx="79">
                  <c:v>141.747329614258</c:v>
                </c:pt>
                <c:pt idx="80">
                  <c:v>146.672753100586</c:v>
                </c:pt>
                <c:pt idx="81">
                  <c:v>151.082111914062</c:v>
                </c:pt>
                <c:pt idx="82">
                  <c:v>152.806210327148</c:v>
                </c:pt>
                <c:pt idx="83">
                  <c:v>155.350713720703</c:v>
                </c:pt>
                <c:pt idx="84">
                  <c:v>158.692323681641</c:v>
                </c:pt>
                <c:pt idx="85">
                  <c:v>162.542215307617</c:v>
                </c:pt>
                <c:pt idx="86">
                  <c:v>166.412392407227</c:v>
                </c:pt>
                <c:pt idx="87">
                  <c:v>169.859427050781</c:v>
                </c:pt>
                <c:pt idx="88">
                  <c:v>174.340988525391</c:v>
                </c:pt>
                <c:pt idx="89">
                  <c:v>177.475643432617</c:v>
                </c:pt>
                <c:pt idx="90">
                  <c:v>178.876433642578</c:v>
                </c:pt>
                <c:pt idx="91">
                  <c:v>180.657704443359</c:v>
                </c:pt>
                <c:pt idx="92">
                  <c:v>184.991973901367</c:v>
                </c:pt>
                <c:pt idx="93">
                  <c:v>192.27216940918</c:v>
                </c:pt>
                <c:pt idx="94">
                  <c:v>195.291248120117</c:v>
                </c:pt>
                <c:pt idx="95">
                  <c:v>201.343238061523</c:v>
                </c:pt>
                <c:pt idx="96">
                  <c:v>206.427796777344</c:v>
                </c:pt>
                <c:pt idx="97">
                  <c:v>208.496121582031</c:v>
                </c:pt>
                <c:pt idx="98">
                  <c:v>213.990962158203</c:v>
                </c:pt>
                <c:pt idx="99">
                  <c:v>219.788865917969</c:v>
                </c:pt>
                <c:pt idx="100">
                  <c:v>223.873663891602</c:v>
                </c:pt>
                <c:pt idx="101">
                  <c:v>228.9550464111331</c:v>
                </c:pt>
                <c:pt idx="102">
                  <c:v>231.809144726562</c:v>
                </c:pt>
                <c:pt idx="103">
                  <c:v>235.18224387207</c:v>
                </c:pt>
                <c:pt idx="104">
                  <c:v>238.090971826172</c:v>
                </c:pt>
                <c:pt idx="105">
                  <c:v>241.248989746094</c:v>
                </c:pt>
                <c:pt idx="106">
                  <c:v>243.8405697753909</c:v>
                </c:pt>
                <c:pt idx="107">
                  <c:v>244.3598066894531</c:v>
                </c:pt>
                <c:pt idx="108">
                  <c:v>240.196478955078</c:v>
                </c:pt>
                <c:pt idx="109">
                  <c:v>244.896157324219</c:v>
                </c:pt>
                <c:pt idx="110">
                  <c:v>247.120986352539</c:v>
                </c:pt>
                <c:pt idx="111">
                  <c:v>242.1942368652341</c:v>
                </c:pt>
                <c:pt idx="112">
                  <c:v>245.7980371337891</c:v>
                </c:pt>
                <c:pt idx="113">
                  <c:v>245.263876928711</c:v>
                </c:pt>
              </c:numCache>
            </c:numRef>
          </c:xVal>
          <c:yVal>
            <c:numRef>
              <c:f>DATA!$HM$7:$HM$127</c:f>
              <c:numCache>
                <c:formatCode>0.00</c:formatCode>
                <c:ptCount val="121"/>
                <c:pt idx="0">
                  <c:v>88.58068084716798</c:v>
                </c:pt>
                <c:pt idx="1">
                  <c:v>88.5786590576172</c:v>
                </c:pt>
                <c:pt idx="2">
                  <c:v>88.5861206054687</c:v>
                </c:pt>
                <c:pt idx="3">
                  <c:v>88.5941467285156</c:v>
                </c:pt>
                <c:pt idx="4">
                  <c:v>88.60239410400386</c:v>
                </c:pt>
                <c:pt idx="5">
                  <c:v>88.61114501953128</c:v>
                </c:pt>
                <c:pt idx="6">
                  <c:v>88.62136077880858</c:v>
                </c:pt>
                <c:pt idx="7">
                  <c:v>88.63275146484378</c:v>
                </c:pt>
                <c:pt idx="8">
                  <c:v>88.64468383789058</c:v>
                </c:pt>
                <c:pt idx="9">
                  <c:v>88.657600402832</c:v>
                </c:pt>
                <c:pt idx="10">
                  <c:v>88.67231750488274</c:v>
                </c:pt>
                <c:pt idx="11">
                  <c:v>88.68833160400386</c:v>
                </c:pt>
                <c:pt idx="12">
                  <c:v>88.70289611816406</c:v>
                </c:pt>
                <c:pt idx="13">
                  <c:v>88.7172164916992</c:v>
                </c:pt>
                <c:pt idx="14">
                  <c:v>88.7327117919922</c:v>
                </c:pt>
                <c:pt idx="15">
                  <c:v>88.7489395141602</c:v>
                </c:pt>
                <c:pt idx="16">
                  <c:v>88.767219543457</c:v>
                </c:pt>
                <c:pt idx="17">
                  <c:v>88.78891754150388</c:v>
                </c:pt>
                <c:pt idx="18">
                  <c:v>88.81182861328128</c:v>
                </c:pt>
                <c:pt idx="19">
                  <c:v>88.83506011962886</c:v>
                </c:pt>
                <c:pt idx="20">
                  <c:v>88.85806274414058</c:v>
                </c:pt>
                <c:pt idx="21">
                  <c:v>88.8810577392578</c:v>
                </c:pt>
                <c:pt idx="22">
                  <c:v>88.90647888183588</c:v>
                </c:pt>
                <c:pt idx="23">
                  <c:v>88.93288421630858</c:v>
                </c:pt>
                <c:pt idx="24">
                  <c:v>88.96038818359376</c:v>
                </c:pt>
                <c:pt idx="25">
                  <c:v>88.98748016357418</c:v>
                </c:pt>
                <c:pt idx="26">
                  <c:v>89.0140533447266</c:v>
                </c:pt>
                <c:pt idx="27">
                  <c:v>89.0412902832031</c:v>
                </c:pt>
                <c:pt idx="28">
                  <c:v>89.0686111450195</c:v>
                </c:pt>
                <c:pt idx="29">
                  <c:v>89.09716796875</c:v>
                </c:pt>
                <c:pt idx="30">
                  <c:v>89.12688446044918</c:v>
                </c:pt>
                <c:pt idx="31">
                  <c:v>89.1578750610352</c:v>
                </c:pt>
                <c:pt idx="32">
                  <c:v>89.18508148193358</c:v>
                </c:pt>
                <c:pt idx="33">
                  <c:v>89.2101058959961</c:v>
                </c:pt>
                <c:pt idx="34">
                  <c:v>89.2429275512695</c:v>
                </c:pt>
                <c:pt idx="35">
                  <c:v>89.2736663818359</c:v>
                </c:pt>
                <c:pt idx="36">
                  <c:v>89.3048248291016</c:v>
                </c:pt>
                <c:pt idx="37">
                  <c:v>89.33687591552727</c:v>
                </c:pt>
                <c:pt idx="38">
                  <c:v>89.36927795410158</c:v>
                </c:pt>
                <c:pt idx="39">
                  <c:v>89.4043350219727</c:v>
                </c:pt>
                <c:pt idx="40">
                  <c:v>89.4416351318359</c:v>
                </c:pt>
                <c:pt idx="41">
                  <c:v>89.4808044433594</c:v>
                </c:pt>
                <c:pt idx="42">
                  <c:v>89.51567840576168</c:v>
                </c:pt>
                <c:pt idx="43">
                  <c:v>89.55142211914058</c:v>
                </c:pt>
                <c:pt idx="44">
                  <c:v>89.58798980712888</c:v>
                </c:pt>
                <c:pt idx="45">
                  <c:v>89.6262435913086</c:v>
                </c:pt>
                <c:pt idx="46">
                  <c:v>89.66651153564447</c:v>
                </c:pt>
                <c:pt idx="47">
                  <c:v>89.70884704589838</c:v>
                </c:pt>
                <c:pt idx="48">
                  <c:v>89.7521514892578</c:v>
                </c:pt>
                <c:pt idx="49">
                  <c:v>89.7959289550781</c:v>
                </c:pt>
                <c:pt idx="50">
                  <c:v>89.841194152832</c:v>
                </c:pt>
                <c:pt idx="51">
                  <c:v>89.88973236083974</c:v>
                </c:pt>
                <c:pt idx="52">
                  <c:v>89.9401550292969</c:v>
                </c:pt>
                <c:pt idx="53">
                  <c:v>89.99246215820308</c:v>
                </c:pt>
                <c:pt idx="54">
                  <c:v>90.0451278686523</c:v>
                </c:pt>
                <c:pt idx="55">
                  <c:v>90.09838104248043</c:v>
                </c:pt>
                <c:pt idx="56">
                  <c:v>90.1540145874023</c:v>
                </c:pt>
                <c:pt idx="57">
                  <c:v>90.2116241455078</c:v>
                </c:pt>
                <c:pt idx="58">
                  <c:v>90.27197265624997</c:v>
                </c:pt>
                <c:pt idx="59">
                  <c:v>90.33436584472658</c:v>
                </c:pt>
                <c:pt idx="60">
                  <c:v>90.39955139160158</c:v>
                </c:pt>
                <c:pt idx="61">
                  <c:v>90.46582031249996</c:v>
                </c:pt>
                <c:pt idx="62">
                  <c:v>90.53348541259767</c:v>
                </c:pt>
                <c:pt idx="63">
                  <c:v>90.60316467285158</c:v>
                </c:pt>
                <c:pt idx="64">
                  <c:v>90.6738739013672</c:v>
                </c:pt>
                <c:pt idx="65">
                  <c:v>90.74639129638668</c:v>
                </c:pt>
                <c:pt idx="66">
                  <c:v>90.8203506469727</c:v>
                </c:pt>
                <c:pt idx="67">
                  <c:v>90.8946151733398</c:v>
                </c:pt>
                <c:pt idx="68">
                  <c:v>90.9692687988281</c:v>
                </c:pt>
                <c:pt idx="69">
                  <c:v>91.0436172485352</c:v>
                </c:pt>
                <c:pt idx="70">
                  <c:v>91.11823272705075</c:v>
                </c:pt>
                <c:pt idx="71">
                  <c:v>91.19754791259767</c:v>
                </c:pt>
                <c:pt idx="72">
                  <c:v>91.28018188476558</c:v>
                </c:pt>
                <c:pt idx="73">
                  <c:v>91.36264038085937</c:v>
                </c:pt>
                <c:pt idx="74">
                  <c:v>91.41314697265628</c:v>
                </c:pt>
                <c:pt idx="75">
                  <c:v>91.4837493896484</c:v>
                </c:pt>
                <c:pt idx="76">
                  <c:v>91.55334472656247</c:v>
                </c:pt>
                <c:pt idx="77">
                  <c:v>91.62104797363277</c:v>
                </c:pt>
                <c:pt idx="78">
                  <c:v>91.66163635253906</c:v>
                </c:pt>
                <c:pt idx="79">
                  <c:v>91.68789672851558</c:v>
                </c:pt>
                <c:pt idx="80">
                  <c:v>91.7506484985352</c:v>
                </c:pt>
                <c:pt idx="81">
                  <c:v>91.81887817382803</c:v>
                </c:pt>
                <c:pt idx="82">
                  <c:v>91.866584777832</c:v>
                </c:pt>
                <c:pt idx="83">
                  <c:v>91.901969909668</c:v>
                </c:pt>
                <c:pt idx="84">
                  <c:v>91.9461059570312</c:v>
                </c:pt>
                <c:pt idx="85">
                  <c:v>91.9941253662109</c:v>
                </c:pt>
                <c:pt idx="86">
                  <c:v>92.03240203857416</c:v>
                </c:pt>
                <c:pt idx="87">
                  <c:v>92.05892181396474</c:v>
                </c:pt>
                <c:pt idx="88">
                  <c:v>92.08282470703118</c:v>
                </c:pt>
                <c:pt idx="89">
                  <c:v>92.10593414306636</c:v>
                </c:pt>
                <c:pt idx="90">
                  <c:v>92.15495300292967</c:v>
                </c:pt>
                <c:pt idx="91">
                  <c:v>92.24699401855467</c:v>
                </c:pt>
                <c:pt idx="92">
                  <c:v>92.32289123535156</c:v>
                </c:pt>
                <c:pt idx="93">
                  <c:v>92.3929824829102</c:v>
                </c:pt>
                <c:pt idx="94">
                  <c:v>92.43993377685548</c:v>
                </c:pt>
                <c:pt idx="95">
                  <c:v>92.4649200439453</c:v>
                </c:pt>
                <c:pt idx="96">
                  <c:v>92.51530456542967</c:v>
                </c:pt>
                <c:pt idx="97">
                  <c:v>92.5405654907227</c:v>
                </c:pt>
                <c:pt idx="98">
                  <c:v>92.54042053222658</c:v>
                </c:pt>
                <c:pt idx="99">
                  <c:v>92.60279083251942</c:v>
                </c:pt>
                <c:pt idx="100">
                  <c:v>92.7006072998047</c:v>
                </c:pt>
                <c:pt idx="101">
                  <c:v>92.74334716796878</c:v>
                </c:pt>
                <c:pt idx="102">
                  <c:v>92.77935028076168</c:v>
                </c:pt>
                <c:pt idx="103">
                  <c:v>92.7965087890625</c:v>
                </c:pt>
                <c:pt idx="104">
                  <c:v>92.83798217773435</c:v>
                </c:pt>
                <c:pt idx="105">
                  <c:v>92.9052505493164</c:v>
                </c:pt>
                <c:pt idx="106">
                  <c:v>92.9231185913086</c:v>
                </c:pt>
                <c:pt idx="107">
                  <c:v>92.9372024536133</c:v>
                </c:pt>
                <c:pt idx="108">
                  <c:v>92.99327850341798</c:v>
                </c:pt>
                <c:pt idx="109">
                  <c:v>93.00087738037108</c:v>
                </c:pt>
                <c:pt idx="110">
                  <c:v>93.01341247558588</c:v>
                </c:pt>
                <c:pt idx="111">
                  <c:v>93.0318603515625</c:v>
                </c:pt>
                <c:pt idx="112">
                  <c:v>93.0192031860352</c:v>
                </c:pt>
                <c:pt idx="113">
                  <c:v>93.03916931152338</c:v>
                </c:pt>
              </c:numCache>
            </c:numRef>
          </c:yVal>
          <c:smooth val="0"/>
        </c:ser>
        <c:ser>
          <c:idx val="12"/>
          <c:order val="5"/>
          <c:tx>
            <c:strRef>
              <c:f>DATA!$HB$2</c:f>
              <c:strCache>
                <c:ptCount val="1"/>
                <c:pt idx="0">
                  <c:v>BL100 CB50%</c:v>
                </c:pt>
              </c:strCache>
            </c:strRef>
          </c:tx>
          <c:spPr>
            <a:ln w="28575">
              <a:noFill/>
            </a:ln>
          </c:spPr>
          <c:marker>
            <c:symbol val="diamond"/>
            <c:size val="3"/>
            <c:spPr>
              <a:solidFill>
                <a:srgbClr val="FFC000"/>
              </a:solidFill>
              <a:ln>
                <a:solidFill>
                  <a:srgbClr val="FFC000"/>
                </a:solidFill>
              </a:ln>
            </c:spPr>
          </c:marker>
          <c:xVal>
            <c:numRef>
              <c:f>DATA!$HB$7:$HB$127</c:f>
              <c:numCache>
                <c:formatCode>0.00</c:formatCode>
                <c:ptCount val="121"/>
                <c:pt idx="0">
                  <c:v>9.492431640625</c:v>
                </c:pt>
                <c:pt idx="1">
                  <c:v>9.544822692871087</c:v>
                </c:pt>
                <c:pt idx="2">
                  <c:v>9.718223571777337</c:v>
                </c:pt>
                <c:pt idx="3">
                  <c:v>9.86668300628662</c:v>
                </c:pt>
                <c:pt idx="4">
                  <c:v>10.0049304962158</c:v>
                </c:pt>
                <c:pt idx="5">
                  <c:v>10.1586141586304</c:v>
                </c:pt>
                <c:pt idx="6">
                  <c:v>10.3422622680664</c:v>
                </c:pt>
                <c:pt idx="7">
                  <c:v>10.5391674041748</c:v>
                </c:pt>
                <c:pt idx="8">
                  <c:v>10.7441396713257</c:v>
                </c:pt>
                <c:pt idx="9">
                  <c:v>10.9638147354126</c:v>
                </c:pt>
                <c:pt idx="10">
                  <c:v>11.2584495544434</c:v>
                </c:pt>
                <c:pt idx="11">
                  <c:v>11.5616321563721</c:v>
                </c:pt>
                <c:pt idx="12">
                  <c:v>11.8635730743408</c:v>
                </c:pt>
                <c:pt idx="13">
                  <c:v>12.1827669143677</c:v>
                </c:pt>
                <c:pt idx="14">
                  <c:v>12.5210475921631</c:v>
                </c:pt>
                <c:pt idx="15">
                  <c:v>12.8789081573486</c:v>
                </c:pt>
                <c:pt idx="16">
                  <c:v>13.2943859100342</c:v>
                </c:pt>
                <c:pt idx="17">
                  <c:v>13.768856048584</c:v>
                </c:pt>
                <c:pt idx="18">
                  <c:v>14.2802066802979</c:v>
                </c:pt>
                <c:pt idx="19">
                  <c:v>14.8275833129883</c:v>
                </c:pt>
                <c:pt idx="20">
                  <c:v>15.3496112823486</c:v>
                </c:pt>
                <c:pt idx="21">
                  <c:v>15.8912811279297</c:v>
                </c:pt>
                <c:pt idx="22">
                  <c:v>16.4875831604004</c:v>
                </c:pt>
                <c:pt idx="23">
                  <c:v>17.1039810180664</c:v>
                </c:pt>
                <c:pt idx="24">
                  <c:v>17.7573013305664</c:v>
                </c:pt>
                <c:pt idx="25">
                  <c:v>18.4270515441895</c:v>
                </c:pt>
                <c:pt idx="26">
                  <c:v>19.1162948608398</c:v>
                </c:pt>
                <c:pt idx="27">
                  <c:v>19.8439159393311</c:v>
                </c:pt>
                <c:pt idx="28">
                  <c:v>20.6011161804199</c:v>
                </c:pt>
                <c:pt idx="29">
                  <c:v>21.41261291503909</c:v>
                </c:pt>
                <c:pt idx="30">
                  <c:v>22.3113689422607</c:v>
                </c:pt>
                <c:pt idx="31">
                  <c:v>23.2596206665039</c:v>
                </c:pt>
                <c:pt idx="32">
                  <c:v>24.01835632324221</c:v>
                </c:pt>
                <c:pt idx="33">
                  <c:v>24.91963195800779</c:v>
                </c:pt>
                <c:pt idx="34">
                  <c:v>26.1165180206299</c:v>
                </c:pt>
                <c:pt idx="35">
                  <c:v>27.1581382751465</c:v>
                </c:pt>
                <c:pt idx="36">
                  <c:v>28.2348594665527</c:v>
                </c:pt>
                <c:pt idx="37">
                  <c:v>29.35219955444338</c:v>
                </c:pt>
                <c:pt idx="38">
                  <c:v>30.4553565979004</c:v>
                </c:pt>
                <c:pt idx="39">
                  <c:v>31.6618957519531</c:v>
                </c:pt>
                <c:pt idx="40">
                  <c:v>33.0209274291992</c:v>
                </c:pt>
                <c:pt idx="41">
                  <c:v>34.3837203979492</c:v>
                </c:pt>
                <c:pt idx="42">
                  <c:v>35.65877151489259</c:v>
                </c:pt>
                <c:pt idx="43">
                  <c:v>36.9972229003906</c:v>
                </c:pt>
                <c:pt idx="44">
                  <c:v>38.3679885864258</c:v>
                </c:pt>
                <c:pt idx="45">
                  <c:v>39.7838821411133</c:v>
                </c:pt>
                <c:pt idx="46">
                  <c:v>41.2840881347656</c:v>
                </c:pt>
                <c:pt idx="47">
                  <c:v>42.88966369628908</c:v>
                </c:pt>
                <c:pt idx="48">
                  <c:v>44.58647155761716</c:v>
                </c:pt>
                <c:pt idx="49">
                  <c:v>46.3309555053711</c:v>
                </c:pt>
                <c:pt idx="50">
                  <c:v>48.1799850463867</c:v>
                </c:pt>
                <c:pt idx="51">
                  <c:v>50.1423301696777</c:v>
                </c:pt>
                <c:pt idx="52">
                  <c:v>52.17083740234379</c:v>
                </c:pt>
                <c:pt idx="53">
                  <c:v>54.31920623779298</c:v>
                </c:pt>
                <c:pt idx="54">
                  <c:v>56.53526306152339</c:v>
                </c:pt>
                <c:pt idx="55">
                  <c:v>58.80455780029298</c:v>
                </c:pt>
                <c:pt idx="56">
                  <c:v>61.2432136535645</c:v>
                </c:pt>
                <c:pt idx="57">
                  <c:v>63.7653045654297</c:v>
                </c:pt>
                <c:pt idx="58">
                  <c:v>66.46197509765628</c:v>
                </c:pt>
                <c:pt idx="59">
                  <c:v>69.3191604614258</c:v>
                </c:pt>
                <c:pt idx="60">
                  <c:v>72.34542083740227</c:v>
                </c:pt>
                <c:pt idx="61">
                  <c:v>75.4168853759766</c:v>
                </c:pt>
                <c:pt idx="62">
                  <c:v>78.61135864257808</c:v>
                </c:pt>
                <c:pt idx="63">
                  <c:v>81.9958648681641</c:v>
                </c:pt>
                <c:pt idx="64">
                  <c:v>85.47515869140618</c:v>
                </c:pt>
                <c:pt idx="65">
                  <c:v>89.11286163330078</c:v>
                </c:pt>
                <c:pt idx="66">
                  <c:v>92.8633270263672</c:v>
                </c:pt>
                <c:pt idx="67">
                  <c:v>96.7201690673828</c:v>
                </c:pt>
                <c:pt idx="68">
                  <c:v>100.625183105469</c:v>
                </c:pt>
                <c:pt idx="69">
                  <c:v>104.622512817383</c:v>
                </c:pt>
                <c:pt idx="70">
                  <c:v>108.687881469727</c:v>
                </c:pt>
                <c:pt idx="71">
                  <c:v>113.325256347656</c:v>
                </c:pt>
                <c:pt idx="72">
                  <c:v>118.281066894531</c:v>
                </c:pt>
                <c:pt idx="73">
                  <c:v>120.466331481934</c:v>
                </c:pt>
                <c:pt idx="74">
                  <c:v>125.643859863281</c:v>
                </c:pt>
                <c:pt idx="75">
                  <c:v>129.763488769531</c:v>
                </c:pt>
                <c:pt idx="76">
                  <c:v>134.172943115234</c:v>
                </c:pt>
                <c:pt idx="77">
                  <c:v>138.385192871094</c:v>
                </c:pt>
                <c:pt idx="78">
                  <c:v>139.179306030273</c:v>
                </c:pt>
                <c:pt idx="79">
                  <c:v>141.527618408203</c:v>
                </c:pt>
                <c:pt idx="80">
                  <c:v>146.464645385742</c:v>
                </c:pt>
                <c:pt idx="81">
                  <c:v>150.829086303711</c:v>
                </c:pt>
                <c:pt idx="82">
                  <c:v>152.493377685547</c:v>
                </c:pt>
                <c:pt idx="83">
                  <c:v>154.844512939453</c:v>
                </c:pt>
                <c:pt idx="84">
                  <c:v>157.431457519531</c:v>
                </c:pt>
                <c:pt idx="85">
                  <c:v>158.92936706543</c:v>
                </c:pt>
                <c:pt idx="86">
                  <c:v>160.190277099609</c:v>
                </c:pt>
                <c:pt idx="87">
                  <c:v>161.744598388672</c:v>
                </c:pt>
                <c:pt idx="88">
                  <c:v>162.58317565918</c:v>
                </c:pt>
                <c:pt idx="89">
                  <c:v>162.489151000977</c:v>
                </c:pt>
                <c:pt idx="90">
                  <c:v>161.553955078125</c:v>
                </c:pt>
                <c:pt idx="91">
                  <c:v>160.714447021484</c:v>
                </c:pt>
                <c:pt idx="92">
                  <c:v>161.046646118164</c:v>
                </c:pt>
                <c:pt idx="93">
                  <c:v>161.541748046875</c:v>
                </c:pt>
                <c:pt idx="94">
                  <c:v>162.264099121094</c:v>
                </c:pt>
                <c:pt idx="95">
                  <c:v>163.279251098633</c:v>
                </c:pt>
                <c:pt idx="96">
                  <c:v>165.373428344727</c:v>
                </c:pt>
                <c:pt idx="97">
                  <c:v>165.595031738281</c:v>
                </c:pt>
                <c:pt idx="98">
                  <c:v>167.077178955078</c:v>
                </c:pt>
                <c:pt idx="99">
                  <c:v>169.982604980469</c:v>
                </c:pt>
                <c:pt idx="100">
                  <c:v>170.641418457031</c:v>
                </c:pt>
                <c:pt idx="101">
                  <c:v>171.603927612305</c:v>
                </c:pt>
                <c:pt idx="102">
                  <c:v>174.239196777344</c:v>
                </c:pt>
                <c:pt idx="103">
                  <c:v>175.228454589844</c:v>
                </c:pt>
                <c:pt idx="104">
                  <c:v>175.049667358398</c:v>
                </c:pt>
                <c:pt idx="105">
                  <c:v>175.498291015625</c:v>
                </c:pt>
                <c:pt idx="106">
                  <c:v>177.418151855469</c:v>
                </c:pt>
                <c:pt idx="107">
                  <c:v>176.829437255859</c:v>
                </c:pt>
                <c:pt idx="108">
                  <c:v>176.240203857422</c:v>
                </c:pt>
                <c:pt idx="109">
                  <c:v>177.306838989258</c:v>
                </c:pt>
                <c:pt idx="110">
                  <c:v>178.035522460938</c:v>
                </c:pt>
                <c:pt idx="111">
                  <c:v>176.552947998047</c:v>
                </c:pt>
                <c:pt idx="112">
                  <c:v>177.625061035156</c:v>
                </c:pt>
                <c:pt idx="113">
                  <c:v>175.550720214844</c:v>
                </c:pt>
                <c:pt idx="114">
                  <c:v>174.768432617187</c:v>
                </c:pt>
                <c:pt idx="115">
                  <c:v>177.476409912109</c:v>
                </c:pt>
                <c:pt idx="116">
                  <c:v>172.932250976562</c:v>
                </c:pt>
                <c:pt idx="117">
                  <c:v>171.161712646484</c:v>
                </c:pt>
                <c:pt idx="118">
                  <c:v>172.5446777343749</c:v>
                </c:pt>
                <c:pt idx="119">
                  <c:v>169.342742919922</c:v>
                </c:pt>
                <c:pt idx="120">
                  <c:v>169.49528503418</c:v>
                </c:pt>
              </c:numCache>
            </c:numRef>
          </c:xVal>
          <c:yVal>
            <c:numRef>
              <c:f>DATA!$HF$7:$HF$127</c:f>
              <c:numCache>
                <c:formatCode>0.00</c:formatCode>
                <c:ptCount val="121"/>
                <c:pt idx="0">
                  <c:v>88.58068084716798</c:v>
                </c:pt>
                <c:pt idx="1">
                  <c:v>88.5786590576172</c:v>
                </c:pt>
                <c:pt idx="2">
                  <c:v>88.5861206054687</c:v>
                </c:pt>
                <c:pt idx="3">
                  <c:v>88.5941467285156</c:v>
                </c:pt>
                <c:pt idx="4">
                  <c:v>88.60239410400386</c:v>
                </c:pt>
                <c:pt idx="5">
                  <c:v>88.61114501953128</c:v>
                </c:pt>
                <c:pt idx="6">
                  <c:v>88.62136077880858</c:v>
                </c:pt>
                <c:pt idx="7">
                  <c:v>88.63275146484378</c:v>
                </c:pt>
                <c:pt idx="8">
                  <c:v>88.64468383789058</c:v>
                </c:pt>
                <c:pt idx="9">
                  <c:v>88.657600402832</c:v>
                </c:pt>
                <c:pt idx="10">
                  <c:v>88.67231750488274</c:v>
                </c:pt>
                <c:pt idx="11">
                  <c:v>88.68833160400386</c:v>
                </c:pt>
                <c:pt idx="12">
                  <c:v>88.70289611816406</c:v>
                </c:pt>
                <c:pt idx="13">
                  <c:v>88.7172164916992</c:v>
                </c:pt>
                <c:pt idx="14">
                  <c:v>88.7327117919922</c:v>
                </c:pt>
                <c:pt idx="15">
                  <c:v>88.7490005493164</c:v>
                </c:pt>
                <c:pt idx="16">
                  <c:v>88.7670745849609</c:v>
                </c:pt>
                <c:pt idx="17">
                  <c:v>88.78915405273437</c:v>
                </c:pt>
                <c:pt idx="18">
                  <c:v>88.8125839233398</c:v>
                </c:pt>
                <c:pt idx="19">
                  <c:v>88.836669921875</c:v>
                </c:pt>
                <c:pt idx="20">
                  <c:v>88.8606719970703</c:v>
                </c:pt>
                <c:pt idx="21">
                  <c:v>88.88542938232418</c:v>
                </c:pt>
                <c:pt idx="22">
                  <c:v>88.91250610351558</c:v>
                </c:pt>
                <c:pt idx="23">
                  <c:v>88.9406967163086</c:v>
                </c:pt>
                <c:pt idx="24">
                  <c:v>88.9691009521484</c:v>
                </c:pt>
                <c:pt idx="25">
                  <c:v>88.9971160888672</c:v>
                </c:pt>
                <c:pt idx="26">
                  <c:v>89.02520751953126</c:v>
                </c:pt>
                <c:pt idx="27">
                  <c:v>89.05358886718747</c:v>
                </c:pt>
                <c:pt idx="28">
                  <c:v>89.08219909667967</c:v>
                </c:pt>
                <c:pt idx="29">
                  <c:v>89.1116027832031</c:v>
                </c:pt>
                <c:pt idx="30">
                  <c:v>89.14308929443358</c:v>
                </c:pt>
                <c:pt idx="31">
                  <c:v>89.17501831054682</c:v>
                </c:pt>
                <c:pt idx="32">
                  <c:v>89.20140838623048</c:v>
                </c:pt>
                <c:pt idx="33">
                  <c:v>89.226921081543</c:v>
                </c:pt>
                <c:pt idx="34">
                  <c:v>89.2611999511719</c:v>
                </c:pt>
                <c:pt idx="35">
                  <c:v>89.29371643066408</c:v>
                </c:pt>
                <c:pt idx="36">
                  <c:v>89.32675933837888</c:v>
                </c:pt>
                <c:pt idx="37">
                  <c:v>89.36060333251947</c:v>
                </c:pt>
                <c:pt idx="38">
                  <c:v>89.39507293701166</c:v>
                </c:pt>
                <c:pt idx="39">
                  <c:v>89.43177795410158</c:v>
                </c:pt>
                <c:pt idx="40">
                  <c:v>89.4687576293945</c:v>
                </c:pt>
                <c:pt idx="41">
                  <c:v>89.50843811035152</c:v>
                </c:pt>
                <c:pt idx="42">
                  <c:v>89.5449066162109</c:v>
                </c:pt>
                <c:pt idx="43">
                  <c:v>89.58271026611328</c:v>
                </c:pt>
                <c:pt idx="44">
                  <c:v>89.6214141845703</c:v>
                </c:pt>
                <c:pt idx="45">
                  <c:v>89.6619415283203</c:v>
                </c:pt>
                <c:pt idx="46">
                  <c:v>89.70403289794918</c:v>
                </c:pt>
                <c:pt idx="47">
                  <c:v>89.7469024658203</c:v>
                </c:pt>
                <c:pt idx="48">
                  <c:v>89.79090881347656</c:v>
                </c:pt>
                <c:pt idx="49">
                  <c:v>89.83656311035158</c:v>
                </c:pt>
                <c:pt idx="50">
                  <c:v>89.88468933105467</c:v>
                </c:pt>
                <c:pt idx="51">
                  <c:v>89.9353942871094</c:v>
                </c:pt>
                <c:pt idx="52">
                  <c:v>89.9875869750977</c:v>
                </c:pt>
                <c:pt idx="53">
                  <c:v>90.0410003662109</c:v>
                </c:pt>
                <c:pt idx="54">
                  <c:v>90.09529113769527</c:v>
                </c:pt>
                <c:pt idx="55">
                  <c:v>90.15088653564445</c:v>
                </c:pt>
                <c:pt idx="56">
                  <c:v>90.20889282226555</c:v>
                </c:pt>
                <c:pt idx="57">
                  <c:v>90.26887512207027</c:v>
                </c:pt>
                <c:pt idx="58">
                  <c:v>90.33135986328128</c:v>
                </c:pt>
                <c:pt idx="59">
                  <c:v>90.3964614868164</c:v>
                </c:pt>
                <c:pt idx="60">
                  <c:v>90.4639739990234</c:v>
                </c:pt>
                <c:pt idx="61">
                  <c:v>90.53294372558588</c:v>
                </c:pt>
                <c:pt idx="62">
                  <c:v>90.60281372070308</c:v>
                </c:pt>
                <c:pt idx="63">
                  <c:v>90.67488861083974</c:v>
                </c:pt>
                <c:pt idx="64">
                  <c:v>90.7480010986328</c:v>
                </c:pt>
                <c:pt idx="65">
                  <c:v>90.8231964111328</c:v>
                </c:pt>
                <c:pt idx="66">
                  <c:v>90.8992080688477</c:v>
                </c:pt>
                <c:pt idx="67">
                  <c:v>90.97588348388668</c:v>
                </c:pt>
                <c:pt idx="68">
                  <c:v>91.05329132080078</c:v>
                </c:pt>
                <c:pt idx="69">
                  <c:v>91.13085174560548</c:v>
                </c:pt>
                <c:pt idx="70">
                  <c:v>91.2073669433594</c:v>
                </c:pt>
                <c:pt idx="71">
                  <c:v>91.2882690429688</c:v>
                </c:pt>
                <c:pt idx="72">
                  <c:v>91.37348937988277</c:v>
                </c:pt>
                <c:pt idx="73">
                  <c:v>91.41857147216798</c:v>
                </c:pt>
                <c:pt idx="74">
                  <c:v>91.50378417968747</c:v>
                </c:pt>
                <c:pt idx="75">
                  <c:v>91.57711791992187</c:v>
                </c:pt>
                <c:pt idx="76">
                  <c:v>91.64605712890628</c:v>
                </c:pt>
                <c:pt idx="77">
                  <c:v>91.7138595581055</c:v>
                </c:pt>
                <c:pt idx="78">
                  <c:v>91.75408172607418</c:v>
                </c:pt>
                <c:pt idx="79">
                  <c:v>91.7860336303711</c:v>
                </c:pt>
                <c:pt idx="80">
                  <c:v>91.84865570068358</c:v>
                </c:pt>
                <c:pt idx="81">
                  <c:v>91.9140243530273</c:v>
                </c:pt>
                <c:pt idx="82">
                  <c:v>91.95950317382808</c:v>
                </c:pt>
                <c:pt idx="83">
                  <c:v>91.9957504272461</c:v>
                </c:pt>
                <c:pt idx="84">
                  <c:v>92.03858184814447</c:v>
                </c:pt>
                <c:pt idx="85">
                  <c:v>92.0904083251953</c:v>
                </c:pt>
                <c:pt idx="86">
                  <c:v>92.12607574462886</c:v>
                </c:pt>
                <c:pt idx="87">
                  <c:v>92.15759277343747</c:v>
                </c:pt>
                <c:pt idx="88">
                  <c:v>92.18708801269524</c:v>
                </c:pt>
                <c:pt idx="89">
                  <c:v>92.2393035888672</c:v>
                </c:pt>
                <c:pt idx="90">
                  <c:v>92.30681610107418</c:v>
                </c:pt>
                <c:pt idx="91">
                  <c:v>92.36153411865227</c:v>
                </c:pt>
                <c:pt idx="92">
                  <c:v>92.4128646850586</c:v>
                </c:pt>
                <c:pt idx="93">
                  <c:v>92.45334625244136</c:v>
                </c:pt>
                <c:pt idx="94">
                  <c:v>92.47738647460937</c:v>
                </c:pt>
                <c:pt idx="95">
                  <c:v>92.5106201171875</c:v>
                </c:pt>
                <c:pt idx="96">
                  <c:v>92.5447998046875</c:v>
                </c:pt>
                <c:pt idx="97">
                  <c:v>92.5409164428711</c:v>
                </c:pt>
                <c:pt idx="98">
                  <c:v>92.62234497070305</c:v>
                </c:pt>
                <c:pt idx="99">
                  <c:v>92.6965484619141</c:v>
                </c:pt>
                <c:pt idx="100">
                  <c:v>92.76675415039058</c:v>
                </c:pt>
                <c:pt idx="101">
                  <c:v>92.82092285156247</c:v>
                </c:pt>
                <c:pt idx="102">
                  <c:v>92.89535522460937</c:v>
                </c:pt>
                <c:pt idx="103">
                  <c:v>92.9422149658203</c:v>
                </c:pt>
                <c:pt idx="104">
                  <c:v>92.95946502685548</c:v>
                </c:pt>
                <c:pt idx="105">
                  <c:v>93.00047302246085</c:v>
                </c:pt>
                <c:pt idx="106">
                  <c:v>93.04174041748045</c:v>
                </c:pt>
                <c:pt idx="107">
                  <c:v>93.0709609985352</c:v>
                </c:pt>
                <c:pt idx="108">
                  <c:v>93.07904052734368</c:v>
                </c:pt>
                <c:pt idx="109">
                  <c:v>93.0677795410156</c:v>
                </c:pt>
                <c:pt idx="110">
                  <c:v>93.08853912353517</c:v>
                </c:pt>
                <c:pt idx="111">
                  <c:v>93.08137512207027</c:v>
                </c:pt>
                <c:pt idx="112">
                  <c:v>93.0976028442383</c:v>
                </c:pt>
                <c:pt idx="113">
                  <c:v>93.10140991210937</c:v>
                </c:pt>
                <c:pt idx="114">
                  <c:v>93.12375640869136</c:v>
                </c:pt>
                <c:pt idx="115">
                  <c:v>93.12339782714835</c:v>
                </c:pt>
                <c:pt idx="116">
                  <c:v>93.13075256347656</c:v>
                </c:pt>
                <c:pt idx="117">
                  <c:v>93.17124176025388</c:v>
                </c:pt>
                <c:pt idx="118">
                  <c:v>93.19560241699217</c:v>
                </c:pt>
                <c:pt idx="119">
                  <c:v>93.1901550292969</c:v>
                </c:pt>
                <c:pt idx="120">
                  <c:v>93.19412231445305</c:v>
                </c:pt>
              </c:numCache>
            </c:numRef>
          </c:yVal>
          <c:smooth val="0"/>
        </c:ser>
        <c:ser>
          <c:idx val="13"/>
          <c:order val="6"/>
          <c:tx>
            <c:strRef>
              <c:f>DATA!$HB$2</c:f>
              <c:strCache>
                <c:ptCount val="1"/>
                <c:pt idx="0">
                  <c:v>BL100 CB50%</c:v>
                </c:pt>
              </c:strCache>
            </c:strRef>
          </c:tx>
          <c:spPr>
            <a:ln w="28575">
              <a:noFill/>
            </a:ln>
          </c:spPr>
          <c:marker>
            <c:symbol val="circle"/>
            <c:size val="3"/>
            <c:spPr>
              <a:solidFill>
                <a:srgbClr val="FFC000"/>
              </a:solidFill>
              <a:ln>
                <a:solidFill>
                  <a:srgbClr val="FFC000"/>
                </a:solidFill>
              </a:ln>
            </c:spPr>
          </c:marker>
          <c:xVal>
            <c:numRef>
              <c:f>DATA!$HC$7:$HC$127</c:f>
              <c:numCache>
                <c:formatCode>0.00</c:formatCode>
                <c:ptCount val="121"/>
                <c:pt idx="0">
                  <c:v>9.492431640625</c:v>
                </c:pt>
                <c:pt idx="1">
                  <c:v>9.544822692871087</c:v>
                </c:pt>
                <c:pt idx="2">
                  <c:v>9.718223571777337</c:v>
                </c:pt>
                <c:pt idx="3">
                  <c:v>9.86668300628662</c:v>
                </c:pt>
                <c:pt idx="4">
                  <c:v>10.0049304962158</c:v>
                </c:pt>
                <c:pt idx="5">
                  <c:v>10.1586141586304</c:v>
                </c:pt>
                <c:pt idx="6">
                  <c:v>10.3422622680664</c:v>
                </c:pt>
                <c:pt idx="7">
                  <c:v>10.5391674041748</c:v>
                </c:pt>
                <c:pt idx="8">
                  <c:v>10.7441396713257</c:v>
                </c:pt>
                <c:pt idx="9">
                  <c:v>10.9638147354126</c:v>
                </c:pt>
                <c:pt idx="10">
                  <c:v>11.2584495544434</c:v>
                </c:pt>
                <c:pt idx="11">
                  <c:v>11.5616321563721</c:v>
                </c:pt>
                <c:pt idx="12">
                  <c:v>11.8635730743408</c:v>
                </c:pt>
                <c:pt idx="13">
                  <c:v>12.1827669143677</c:v>
                </c:pt>
                <c:pt idx="14">
                  <c:v>12.5210475921631</c:v>
                </c:pt>
                <c:pt idx="15">
                  <c:v>12.8789081573486</c:v>
                </c:pt>
                <c:pt idx="16">
                  <c:v>13.2943859100342</c:v>
                </c:pt>
                <c:pt idx="17">
                  <c:v>13.768856048584</c:v>
                </c:pt>
                <c:pt idx="18">
                  <c:v>14.2802066802979</c:v>
                </c:pt>
                <c:pt idx="19">
                  <c:v>14.8275833129883</c:v>
                </c:pt>
                <c:pt idx="20">
                  <c:v>15.3496112823486</c:v>
                </c:pt>
                <c:pt idx="21">
                  <c:v>15.8912811279297</c:v>
                </c:pt>
                <c:pt idx="22">
                  <c:v>16.4875831604004</c:v>
                </c:pt>
                <c:pt idx="23">
                  <c:v>17.1039810180664</c:v>
                </c:pt>
                <c:pt idx="24">
                  <c:v>17.7573013305664</c:v>
                </c:pt>
                <c:pt idx="25">
                  <c:v>18.4270515441895</c:v>
                </c:pt>
                <c:pt idx="26">
                  <c:v>19.1162948608398</c:v>
                </c:pt>
                <c:pt idx="27">
                  <c:v>19.8439159393311</c:v>
                </c:pt>
                <c:pt idx="28">
                  <c:v>20.6011161804199</c:v>
                </c:pt>
                <c:pt idx="29">
                  <c:v>21.41261291503909</c:v>
                </c:pt>
                <c:pt idx="30">
                  <c:v>22.3113689422607</c:v>
                </c:pt>
                <c:pt idx="31">
                  <c:v>23.2596206665039</c:v>
                </c:pt>
                <c:pt idx="32">
                  <c:v>24.01835632324221</c:v>
                </c:pt>
                <c:pt idx="33">
                  <c:v>24.91963195800779</c:v>
                </c:pt>
                <c:pt idx="34">
                  <c:v>26.1165180206299</c:v>
                </c:pt>
                <c:pt idx="35">
                  <c:v>27.1581382751465</c:v>
                </c:pt>
                <c:pt idx="36">
                  <c:v>28.2348594665527</c:v>
                </c:pt>
                <c:pt idx="37">
                  <c:v>29.35219955444338</c:v>
                </c:pt>
                <c:pt idx="38">
                  <c:v>30.4553565979004</c:v>
                </c:pt>
                <c:pt idx="39">
                  <c:v>31.6618957519531</c:v>
                </c:pt>
                <c:pt idx="40">
                  <c:v>33.0209274291992</c:v>
                </c:pt>
                <c:pt idx="41">
                  <c:v>34.3837203979492</c:v>
                </c:pt>
                <c:pt idx="42">
                  <c:v>35.65877151489259</c:v>
                </c:pt>
                <c:pt idx="43">
                  <c:v>36.9972229003906</c:v>
                </c:pt>
                <c:pt idx="44">
                  <c:v>38.3679885864258</c:v>
                </c:pt>
                <c:pt idx="45">
                  <c:v>39.7838821411133</c:v>
                </c:pt>
                <c:pt idx="46">
                  <c:v>41.2840881347656</c:v>
                </c:pt>
                <c:pt idx="47">
                  <c:v>42.88966369628908</c:v>
                </c:pt>
                <c:pt idx="48">
                  <c:v>44.58647155761716</c:v>
                </c:pt>
                <c:pt idx="49">
                  <c:v>46.3309555053711</c:v>
                </c:pt>
                <c:pt idx="50">
                  <c:v>48.1799850463867</c:v>
                </c:pt>
                <c:pt idx="51">
                  <c:v>50.1423301696777</c:v>
                </c:pt>
                <c:pt idx="52">
                  <c:v>52.17083740234379</c:v>
                </c:pt>
                <c:pt idx="53">
                  <c:v>54.31920623779298</c:v>
                </c:pt>
                <c:pt idx="54">
                  <c:v>56.53526306152339</c:v>
                </c:pt>
                <c:pt idx="55">
                  <c:v>58.80455780029298</c:v>
                </c:pt>
                <c:pt idx="56">
                  <c:v>61.2432136535645</c:v>
                </c:pt>
                <c:pt idx="57">
                  <c:v>63.7653045654297</c:v>
                </c:pt>
                <c:pt idx="58">
                  <c:v>66.45357509765628</c:v>
                </c:pt>
                <c:pt idx="59">
                  <c:v>69.3086604614258</c:v>
                </c:pt>
                <c:pt idx="60">
                  <c:v>72.33262083740227</c:v>
                </c:pt>
                <c:pt idx="61">
                  <c:v>75.4009853759766</c:v>
                </c:pt>
                <c:pt idx="62">
                  <c:v>78.5943586425781</c:v>
                </c:pt>
                <c:pt idx="63">
                  <c:v>81.9770648681641</c:v>
                </c:pt>
                <c:pt idx="64">
                  <c:v>85.4513586914062</c:v>
                </c:pt>
                <c:pt idx="65">
                  <c:v>89.09086163330078</c:v>
                </c:pt>
                <c:pt idx="66">
                  <c:v>92.8432270263672</c:v>
                </c:pt>
                <c:pt idx="67">
                  <c:v>96.7004690673828</c:v>
                </c:pt>
                <c:pt idx="68">
                  <c:v>100.606683105469</c:v>
                </c:pt>
                <c:pt idx="69">
                  <c:v>104.605012817383</c:v>
                </c:pt>
                <c:pt idx="70">
                  <c:v>108.671581469727</c:v>
                </c:pt>
                <c:pt idx="71">
                  <c:v>113.307656347656</c:v>
                </c:pt>
                <c:pt idx="72">
                  <c:v>118.265466894531</c:v>
                </c:pt>
                <c:pt idx="73">
                  <c:v>120.452331481934</c:v>
                </c:pt>
                <c:pt idx="74">
                  <c:v>125.629559863281</c:v>
                </c:pt>
                <c:pt idx="75">
                  <c:v>129.768888769531</c:v>
                </c:pt>
                <c:pt idx="76">
                  <c:v>134.223443115234</c:v>
                </c:pt>
                <c:pt idx="77">
                  <c:v>138.424292871094</c:v>
                </c:pt>
                <c:pt idx="78">
                  <c:v>139.176906030273</c:v>
                </c:pt>
                <c:pt idx="79">
                  <c:v>141.524818408203</c:v>
                </c:pt>
                <c:pt idx="80">
                  <c:v>146.416245385742</c:v>
                </c:pt>
                <c:pt idx="81">
                  <c:v>150.757786303711</c:v>
                </c:pt>
                <c:pt idx="82">
                  <c:v>152.386277685547</c:v>
                </c:pt>
                <c:pt idx="83">
                  <c:v>154.897712939453</c:v>
                </c:pt>
                <c:pt idx="84">
                  <c:v>158.393157519531</c:v>
                </c:pt>
                <c:pt idx="85">
                  <c:v>161.85156706543</c:v>
                </c:pt>
                <c:pt idx="86">
                  <c:v>165.380177099609</c:v>
                </c:pt>
                <c:pt idx="87">
                  <c:v>170.199698388672</c:v>
                </c:pt>
                <c:pt idx="88">
                  <c:v>172.96097565918</c:v>
                </c:pt>
                <c:pt idx="89">
                  <c:v>174.040851000977</c:v>
                </c:pt>
                <c:pt idx="90">
                  <c:v>177.7456550781249</c:v>
                </c:pt>
                <c:pt idx="91">
                  <c:v>182.500247021484</c:v>
                </c:pt>
                <c:pt idx="92">
                  <c:v>190.003346118164</c:v>
                </c:pt>
                <c:pt idx="93">
                  <c:v>193.425248046875</c:v>
                </c:pt>
                <c:pt idx="94">
                  <c:v>196.787099121094</c:v>
                </c:pt>
                <c:pt idx="95">
                  <c:v>203.9681510986331</c:v>
                </c:pt>
                <c:pt idx="96">
                  <c:v>206.696528344727</c:v>
                </c:pt>
                <c:pt idx="97">
                  <c:v>209.657131738281</c:v>
                </c:pt>
                <c:pt idx="98">
                  <c:v>213.899878955078</c:v>
                </c:pt>
                <c:pt idx="99">
                  <c:v>220.504204980469</c:v>
                </c:pt>
                <c:pt idx="100">
                  <c:v>225.942918457031</c:v>
                </c:pt>
                <c:pt idx="101">
                  <c:v>229.603427612305</c:v>
                </c:pt>
                <c:pt idx="102">
                  <c:v>234.318096777344</c:v>
                </c:pt>
                <c:pt idx="103">
                  <c:v>235.932954589844</c:v>
                </c:pt>
                <c:pt idx="104">
                  <c:v>237.814967358398</c:v>
                </c:pt>
                <c:pt idx="105">
                  <c:v>238.642091015625</c:v>
                </c:pt>
                <c:pt idx="106">
                  <c:v>243.579751855469</c:v>
                </c:pt>
                <c:pt idx="107">
                  <c:v>242.326037255859</c:v>
                </c:pt>
                <c:pt idx="108">
                  <c:v>241.334303857422</c:v>
                </c:pt>
                <c:pt idx="109">
                  <c:v>246.082738989258</c:v>
                </c:pt>
                <c:pt idx="110">
                  <c:v>245.435022460938</c:v>
                </c:pt>
                <c:pt idx="111">
                  <c:v>243.929747998047</c:v>
                </c:pt>
                <c:pt idx="112">
                  <c:v>246.328061035156</c:v>
                </c:pt>
                <c:pt idx="113">
                  <c:v>246.012420214844</c:v>
                </c:pt>
                <c:pt idx="114">
                  <c:v>242.879332617187</c:v>
                </c:pt>
                <c:pt idx="115">
                  <c:v>246.317009912109</c:v>
                </c:pt>
                <c:pt idx="116">
                  <c:v>242.453750976562</c:v>
                </c:pt>
                <c:pt idx="117">
                  <c:v>241.355312646484</c:v>
                </c:pt>
                <c:pt idx="118">
                  <c:v>242.161677734375</c:v>
                </c:pt>
                <c:pt idx="119">
                  <c:v>237.254342919922</c:v>
                </c:pt>
                <c:pt idx="120">
                  <c:v>236.42528503418</c:v>
                </c:pt>
              </c:numCache>
            </c:numRef>
          </c:xVal>
          <c:yVal>
            <c:numRef>
              <c:f>DATA!$HF$7:$HF$127</c:f>
              <c:numCache>
                <c:formatCode>0.00</c:formatCode>
                <c:ptCount val="121"/>
                <c:pt idx="0">
                  <c:v>88.58068084716798</c:v>
                </c:pt>
                <c:pt idx="1">
                  <c:v>88.5786590576172</c:v>
                </c:pt>
                <c:pt idx="2">
                  <c:v>88.5861206054687</c:v>
                </c:pt>
                <c:pt idx="3">
                  <c:v>88.5941467285156</c:v>
                </c:pt>
                <c:pt idx="4">
                  <c:v>88.60239410400386</c:v>
                </c:pt>
                <c:pt idx="5">
                  <c:v>88.61114501953128</c:v>
                </c:pt>
                <c:pt idx="6">
                  <c:v>88.62136077880858</c:v>
                </c:pt>
                <c:pt idx="7">
                  <c:v>88.63275146484378</c:v>
                </c:pt>
                <c:pt idx="8">
                  <c:v>88.64468383789058</c:v>
                </c:pt>
                <c:pt idx="9">
                  <c:v>88.657600402832</c:v>
                </c:pt>
                <c:pt idx="10">
                  <c:v>88.67231750488274</c:v>
                </c:pt>
                <c:pt idx="11">
                  <c:v>88.68833160400386</c:v>
                </c:pt>
                <c:pt idx="12">
                  <c:v>88.70289611816406</c:v>
                </c:pt>
                <c:pt idx="13">
                  <c:v>88.7172164916992</c:v>
                </c:pt>
                <c:pt idx="14">
                  <c:v>88.7327117919922</c:v>
                </c:pt>
                <c:pt idx="15">
                  <c:v>88.7490005493164</c:v>
                </c:pt>
                <c:pt idx="16">
                  <c:v>88.7670745849609</c:v>
                </c:pt>
                <c:pt idx="17">
                  <c:v>88.78915405273437</c:v>
                </c:pt>
                <c:pt idx="18">
                  <c:v>88.8125839233398</c:v>
                </c:pt>
                <c:pt idx="19">
                  <c:v>88.836669921875</c:v>
                </c:pt>
                <c:pt idx="20">
                  <c:v>88.8606719970703</c:v>
                </c:pt>
                <c:pt idx="21">
                  <c:v>88.88542938232418</c:v>
                </c:pt>
                <c:pt idx="22">
                  <c:v>88.91250610351558</c:v>
                </c:pt>
                <c:pt idx="23">
                  <c:v>88.9406967163086</c:v>
                </c:pt>
                <c:pt idx="24">
                  <c:v>88.9691009521484</c:v>
                </c:pt>
                <c:pt idx="25">
                  <c:v>88.9971160888672</c:v>
                </c:pt>
                <c:pt idx="26">
                  <c:v>89.02520751953126</c:v>
                </c:pt>
                <c:pt idx="27">
                  <c:v>89.05358886718747</c:v>
                </c:pt>
                <c:pt idx="28">
                  <c:v>89.08219909667967</c:v>
                </c:pt>
                <c:pt idx="29">
                  <c:v>89.1116027832031</c:v>
                </c:pt>
                <c:pt idx="30">
                  <c:v>89.14308929443358</c:v>
                </c:pt>
                <c:pt idx="31">
                  <c:v>89.17501831054682</c:v>
                </c:pt>
                <c:pt idx="32">
                  <c:v>89.20140838623048</c:v>
                </c:pt>
                <c:pt idx="33">
                  <c:v>89.226921081543</c:v>
                </c:pt>
                <c:pt idx="34">
                  <c:v>89.2611999511719</c:v>
                </c:pt>
                <c:pt idx="35">
                  <c:v>89.29371643066408</c:v>
                </c:pt>
                <c:pt idx="36">
                  <c:v>89.32675933837888</c:v>
                </c:pt>
                <c:pt idx="37">
                  <c:v>89.36060333251947</c:v>
                </c:pt>
                <c:pt idx="38">
                  <c:v>89.39507293701166</c:v>
                </c:pt>
                <c:pt idx="39">
                  <c:v>89.43177795410158</c:v>
                </c:pt>
                <c:pt idx="40">
                  <c:v>89.4687576293945</c:v>
                </c:pt>
                <c:pt idx="41">
                  <c:v>89.50843811035152</c:v>
                </c:pt>
                <c:pt idx="42">
                  <c:v>89.5449066162109</c:v>
                </c:pt>
                <c:pt idx="43">
                  <c:v>89.58271026611328</c:v>
                </c:pt>
                <c:pt idx="44">
                  <c:v>89.6214141845703</c:v>
                </c:pt>
                <c:pt idx="45">
                  <c:v>89.6619415283203</c:v>
                </c:pt>
                <c:pt idx="46">
                  <c:v>89.70403289794918</c:v>
                </c:pt>
                <c:pt idx="47">
                  <c:v>89.7469024658203</c:v>
                </c:pt>
                <c:pt idx="48">
                  <c:v>89.79090881347656</c:v>
                </c:pt>
                <c:pt idx="49">
                  <c:v>89.83656311035158</c:v>
                </c:pt>
                <c:pt idx="50">
                  <c:v>89.88468933105467</c:v>
                </c:pt>
                <c:pt idx="51">
                  <c:v>89.9353942871094</c:v>
                </c:pt>
                <c:pt idx="52">
                  <c:v>89.9875869750977</c:v>
                </c:pt>
                <c:pt idx="53">
                  <c:v>90.0410003662109</c:v>
                </c:pt>
                <c:pt idx="54">
                  <c:v>90.09529113769527</c:v>
                </c:pt>
                <c:pt idx="55">
                  <c:v>90.15088653564445</c:v>
                </c:pt>
                <c:pt idx="56">
                  <c:v>90.20889282226555</c:v>
                </c:pt>
                <c:pt idx="57">
                  <c:v>90.26887512207027</c:v>
                </c:pt>
                <c:pt idx="58">
                  <c:v>90.33135986328128</c:v>
                </c:pt>
                <c:pt idx="59">
                  <c:v>90.3964614868164</c:v>
                </c:pt>
                <c:pt idx="60">
                  <c:v>90.4639739990234</c:v>
                </c:pt>
                <c:pt idx="61">
                  <c:v>90.53294372558588</c:v>
                </c:pt>
                <c:pt idx="62">
                  <c:v>90.60281372070308</c:v>
                </c:pt>
                <c:pt idx="63">
                  <c:v>90.67488861083974</c:v>
                </c:pt>
                <c:pt idx="64">
                  <c:v>90.7480010986328</c:v>
                </c:pt>
                <c:pt idx="65">
                  <c:v>90.8231964111328</c:v>
                </c:pt>
                <c:pt idx="66">
                  <c:v>90.8992080688477</c:v>
                </c:pt>
                <c:pt idx="67">
                  <c:v>90.97588348388668</c:v>
                </c:pt>
                <c:pt idx="68">
                  <c:v>91.05329132080078</c:v>
                </c:pt>
                <c:pt idx="69">
                  <c:v>91.13085174560548</c:v>
                </c:pt>
                <c:pt idx="70">
                  <c:v>91.2073669433594</c:v>
                </c:pt>
                <c:pt idx="71">
                  <c:v>91.2882690429688</c:v>
                </c:pt>
                <c:pt idx="72">
                  <c:v>91.37348937988277</c:v>
                </c:pt>
                <c:pt idx="73">
                  <c:v>91.41857147216798</c:v>
                </c:pt>
                <c:pt idx="74">
                  <c:v>91.50378417968747</c:v>
                </c:pt>
                <c:pt idx="75">
                  <c:v>91.57711791992187</c:v>
                </c:pt>
                <c:pt idx="76">
                  <c:v>91.64605712890628</c:v>
                </c:pt>
                <c:pt idx="77">
                  <c:v>91.7138595581055</c:v>
                </c:pt>
                <c:pt idx="78">
                  <c:v>91.75408172607418</c:v>
                </c:pt>
                <c:pt idx="79">
                  <c:v>91.7860336303711</c:v>
                </c:pt>
                <c:pt idx="80">
                  <c:v>91.84865570068358</c:v>
                </c:pt>
                <c:pt idx="81">
                  <c:v>91.9140243530273</c:v>
                </c:pt>
                <c:pt idx="82">
                  <c:v>91.95950317382808</c:v>
                </c:pt>
                <c:pt idx="83">
                  <c:v>91.9957504272461</c:v>
                </c:pt>
                <c:pt idx="84">
                  <c:v>92.03858184814447</c:v>
                </c:pt>
                <c:pt idx="85">
                  <c:v>92.0904083251953</c:v>
                </c:pt>
                <c:pt idx="86">
                  <c:v>92.12607574462886</c:v>
                </c:pt>
                <c:pt idx="87">
                  <c:v>92.15759277343747</c:v>
                </c:pt>
                <c:pt idx="88">
                  <c:v>92.18708801269524</c:v>
                </c:pt>
                <c:pt idx="89">
                  <c:v>92.2393035888672</c:v>
                </c:pt>
                <c:pt idx="90">
                  <c:v>92.30681610107418</c:v>
                </c:pt>
                <c:pt idx="91">
                  <c:v>92.36153411865227</c:v>
                </c:pt>
                <c:pt idx="92">
                  <c:v>92.4128646850586</c:v>
                </c:pt>
                <c:pt idx="93">
                  <c:v>92.45334625244136</c:v>
                </c:pt>
                <c:pt idx="94">
                  <c:v>92.47738647460937</c:v>
                </c:pt>
                <c:pt idx="95">
                  <c:v>92.5106201171875</c:v>
                </c:pt>
                <c:pt idx="96">
                  <c:v>92.5447998046875</c:v>
                </c:pt>
                <c:pt idx="97">
                  <c:v>92.5409164428711</c:v>
                </c:pt>
                <c:pt idx="98">
                  <c:v>92.62234497070305</c:v>
                </c:pt>
                <c:pt idx="99">
                  <c:v>92.6965484619141</c:v>
                </c:pt>
                <c:pt idx="100">
                  <c:v>92.76675415039058</c:v>
                </c:pt>
                <c:pt idx="101">
                  <c:v>92.82092285156247</c:v>
                </c:pt>
                <c:pt idx="102">
                  <c:v>92.89535522460937</c:v>
                </c:pt>
                <c:pt idx="103">
                  <c:v>92.9422149658203</c:v>
                </c:pt>
                <c:pt idx="104">
                  <c:v>92.95946502685548</c:v>
                </c:pt>
                <c:pt idx="105">
                  <c:v>93.00047302246085</c:v>
                </c:pt>
                <c:pt idx="106">
                  <c:v>93.04174041748045</c:v>
                </c:pt>
                <c:pt idx="107">
                  <c:v>93.0709609985352</c:v>
                </c:pt>
                <c:pt idx="108">
                  <c:v>93.07904052734368</c:v>
                </c:pt>
                <c:pt idx="109">
                  <c:v>93.0677795410156</c:v>
                </c:pt>
                <c:pt idx="110">
                  <c:v>93.08853912353517</c:v>
                </c:pt>
                <c:pt idx="111">
                  <c:v>93.08137512207027</c:v>
                </c:pt>
                <c:pt idx="112">
                  <c:v>93.0976028442383</c:v>
                </c:pt>
                <c:pt idx="113">
                  <c:v>93.10140991210937</c:v>
                </c:pt>
                <c:pt idx="114">
                  <c:v>93.12375640869136</c:v>
                </c:pt>
                <c:pt idx="115">
                  <c:v>93.12339782714835</c:v>
                </c:pt>
                <c:pt idx="116">
                  <c:v>93.13075256347656</c:v>
                </c:pt>
                <c:pt idx="117">
                  <c:v>93.17124176025388</c:v>
                </c:pt>
                <c:pt idx="118">
                  <c:v>93.19560241699217</c:v>
                </c:pt>
                <c:pt idx="119">
                  <c:v>93.1901550292969</c:v>
                </c:pt>
                <c:pt idx="120">
                  <c:v>93.19412231445305</c:v>
                </c:pt>
              </c:numCache>
            </c:numRef>
          </c:yVal>
          <c:smooth val="0"/>
        </c:ser>
        <c:ser>
          <c:idx val="14"/>
          <c:order val="7"/>
          <c:tx>
            <c:strRef>
              <c:f>DATA!$GU$2</c:f>
              <c:strCache>
                <c:ptCount val="1"/>
                <c:pt idx="0">
                  <c:v>BL100 CB75%</c:v>
                </c:pt>
              </c:strCache>
            </c:strRef>
          </c:tx>
          <c:spPr>
            <a:ln w="28575">
              <a:noFill/>
            </a:ln>
          </c:spPr>
          <c:marker>
            <c:symbol val="diamond"/>
            <c:size val="3"/>
            <c:spPr>
              <a:solidFill>
                <a:srgbClr val="FF0000"/>
              </a:solidFill>
              <a:ln>
                <a:solidFill>
                  <a:srgbClr val="FF0000"/>
                </a:solidFill>
              </a:ln>
            </c:spPr>
          </c:marker>
          <c:xVal>
            <c:numRef>
              <c:f>DATA!$GU$7:$GU$125</c:f>
              <c:numCache>
                <c:formatCode>0.00</c:formatCode>
                <c:ptCount val="119"/>
                <c:pt idx="0">
                  <c:v>9.492431640625</c:v>
                </c:pt>
                <c:pt idx="1">
                  <c:v>9.544822692871087</c:v>
                </c:pt>
                <c:pt idx="2">
                  <c:v>9.718223571777337</c:v>
                </c:pt>
                <c:pt idx="3">
                  <c:v>9.86668300628662</c:v>
                </c:pt>
                <c:pt idx="4">
                  <c:v>10.0049304962158</c:v>
                </c:pt>
                <c:pt idx="5">
                  <c:v>10.1586141586304</c:v>
                </c:pt>
                <c:pt idx="6">
                  <c:v>10.3430156707764</c:v>
                </c:pt>
                <c:pt idx="7">
                  <c:v>10.539831161499</c:v>
                </c:pt>
                <c:pt idx="8">
                  <c:v>10.7434072494507</c:v>
                </c:pt>
                <c:pt idx="9">
                  <c:v>10.96266746521</c:v>
                </c:pt>
                <c:pt idx="10">
                  <c:v>11.2591161727905</c:v>
                </c:pt>
                <c:pt idx="11">
                  <c:v>11.5603008270264</c:v>
                </c:pt>
                <c:pt idx="12">
                  <c:v>11.8611869812012</c:v>
                </c:pt>
                <c:pt idx="13">
                  <c:v>12.1809310913086</c:v>
                </c:pt>
                <c:pt idx="14">
                  <c:v>12.5221462249756</c:v>
                </c:pt>
                <c:pt idx="15">
                  <c:v>12.880069732666</c:v>
                </c:pt>
                <c:pt idx="16">
                  <c:v>13.2952356338501</c:v>
                </c:pt>
                <c:pt idx="17">
                  <c:v>13.7702445983887</c:v>
                </c:pt>
                <c:pt idx="18">
                  <c:v>14.2795810699463</c:v>
                </c:pt>
                <c:pt idx="19">
                  <c:v>14.8271312713623</c:v>
                </c:pt>
                <c:pt idx="20">
                  <c:v>15.3466548919678</c:v>
                </c:pt>
                <c:pt idx="21">
                  <c:v>15.89408683776861</c:v>
                </c:pt>
                <c:pt idx="22">
                  <c:v>16.48354530334469</c:v>
                </c:pt>
                <c:pt idx="23">
                  <c:v>17.1025886535645</c:v>
                </c:pt>
                <c:pt idx="24">
                  <c:v>17.756685256958</c:v>
                </c:pt>
                <c:pt idx="25">
                  <c:v>18.42546463012698</c:v>
                </c:pt>
                <c:pt idx="26">
                  <c:v>19.1162910461426</c:v>
                </c:pt>
                <c:pt idx="27">
                  <c:v>19.8415412902832</c:v>
                </c:pt>
                <c:pt idx="28">
                  <c:v>20.5956554412842</c:v>
                </c:pt>
                <c:pt idx="29">
                  <c:v>21.40871620178218</c:v>
                </c:pt>
                <c:pt idx="30">
                  <c:v>22.30813217163088</c:v>
                </c:pt>
                <c:pt idx="31">
                  <c:v>23.2491855621338</c:v>
                </c:pt>
                <c:pt idx="32">
                  <c:v>24.009593963623</c:v>
                </c:pt>
                <c:pt idx="33">
                  <c:v>24.913215637207</c:v>
                </c:pt>
                <c:pt idx="34">
                  <c:v>26.1170978546143</c:v>
                </c:pt>
                <c:pt idx="35">
                  <c:v>27.1601867675781</c:v>
                </c:pt>
                <c:pt idx="36">
                  <c:v>28.2328796386719</c:v>
                </c:pt>
                <c:pt idx="37">
                  <c:v>29.347354888916</c:v>
                </c:pt>
                <c:pt idx="38">
                  <c:v>30.4565734863281</c:v>
                </c:pt>
                <c:pt idx="39">
                  <c:v>31.6578903198242</c:v>
                </c:pt>
                <c:pt idx="40">
                  <c:v>33.0284729003906</c:v>
                </c:pt>
                <c:pt idx="41">
                  <c:v>34.3801383972168</c:v>
                </c:pt>
                <c:pt idx="42">
                  <c:v>35.656852722168</c:v>
                </c:pt>
                <c:pt idx="43">
                  <c:v>36.998950958252</c:v>
                </c:pt>
                <c:pt idx="44">
                  <c:v>38.36980056762698</c:v>
                </c:pt>
                <c:pt idx="45">
                  <c:v>39.7836494445801</c:v>
                </c:pt>
                <c:pt idx="46">
                  <c:v>41.2850036621094</c:v>
                </c:pt>
                <c:pt idx="47">
                  <c:v>42.8917007446289</c:v>
                </c:pt>
                <c:pt idx="48">
                  <c:v>44.58169555664056</c:v>
                </c:pt>
                <c:pt idx="49">
                  <c:v>46.3256988525391</c:v>
                </c:pt>
                <c:pt idx="50">
                  <c:v>48.18728256225589</c:v>
                </c:pt>
                <c:pt idx="51">
                  <c:v>50.14614105224608</c:v>
                </c:pt>
                <c:pt idx="52">
                  <c:v>52.1693000793457</c:v>
                </c:pt>
                <c:pt idx="53">
                  <c:v>54.3232421875</c:v>
                </c:pt>
                <c:pt idx="54">
                  <c:v>56.5368728637695</c:v>
                </c:pt>
                <c:pt idx="55">
                  <c:v>58.8091812133789</c:v>
                </c:pt>
                <c:pt idx="56">
                  <c:v>61.2402954101562</c:v>
                </c:pt>
                <c:pt idx="57">
                  <c:v>63.7563400268555</c:v>
                </c:pt>
                <c:pt idx="58">
                  <c:v>66.45793151855464</c:v>
                </c:pt>
                <c:pt idx="59">
                  <c:v>69.30790710449217</c:v>
                </c:pt>
                <c:pt idx="60">
                  <c:v>72.33068084716798</c:v>
                </c:pt>
                <c:pt idx="61">
                  <c:v>75.4043731689453</c:v>
                </c:pt>
                <c:pt idx="62">
                  <c:v>78.60333251953122</c:v>
                </c:pt>
                <c:pt idx="63">
                  <c:v>81.978759765625</c:v>
                </c:pt>
                <c:pt idx="64">
                  <c:v>85.4687576293945</c:v>
                </c:pt>
                <c:pt idx="65">
                  <c:v>89.11178588867187</c:v>
                </c:pt>
                <c:pt idx="66">
                  <c:v>92.85868835449214</c:v>
                </c:pt>
                <c:pt idx="67">
                  <c:v>96.69831085205072</c:v>
                </c:pt>
                <c:pt idx="68">
                  <c:v>100.609222412109</c:v>
                </c:pt>
                <c:pt idx="69">
                  <c:v>104.609016418457</c:v>
                </c:pt>
                <c:pt idx="70">
                  <c:v>108.677146911621</c:v>
                </c:pt>
                <c:pt idx="71">
                  <c:v>113.316879272461</c:v>
                </c:pt>
                <c:pt idx="72">
                  <c:v>114.675567626953</c:v>
                </c:pt>
                <c:pt idx="73">
                  <c:v>120.896774291992</c:v>
                </c:pt>
                <c:pt idx="74">
                  <c:v>125.434463500977</c:v>
                </c:pt>
                <c:pt idx="75">
                  <c:v>129.509246826172</c:v>
                </c:pt>
                <c:pt idx="76">
                  <c:v>133.600463867188</c:v>
                </c:pt>
                <c:pt idx="77">
                  <c:v>138.0654296875</c:v>
                </c:pt>
                <c:pt idx="78">
                  <c:v>138.342803955078</c:v>
                </c:pt>
                <c:pt idx="79">
                  <c:v>141.191192626953</c:v>
                </c:pt>
                <c:pt idx="80">
                  <c:v>145.947494506836</c:v>
                </c:pt>
                <c:pt idx="81">
                  <c:v>150.158905029297</c:v>
                </c:pt>
                <c:pt idx="82">
                  <c:v>151.132476806641</c:v>
                </c:pt>
                <c:pt idx="83">
                  <c:v>152.92366027832</c:v>
                </c:pt>
                <c:pt idx="84">
                  <c:v>154.244232177734</c:v>
                </c:pt>
                <c:pt idx="85">
                  <c:v>156.223159790039</c:v>
                </c:pt>
                <c:pt idx="86">
                  <c:v>157.532958984375</c:v>
                </c:pt>
                <c:pt idx="87">
                  <c:v>158.677368164062</c:v>
                </c:pt>
                <c:pt idx="88">
                  <c:v>157.571990966797</c:v>
                </c:pt>
                <c:pt idx="89">
                  <c:v>156.5996856689449</c:v>
                </c:pt>
                <c:pt idx="90">
                  <c:v>156.47444152832</c:v>
                </c:pt>
                <c:pt idx="91">
                  <c:v>156.961471557617</c:v>
                </c:pt>
                <c:pt idx="92">
                  <c:v>157.341094970703</c:v>
                </c:pt>
                <c:pt idx="93">
                  <c:v>159.061950683594</c:v>
                </c:pt>
                <c:pt idx="94">
                  <c:v>159.812255859375</c:v>
                </c:pt>
                <c:pt idx="95">
                  <c:v>162.686721801758</c:v>
                </c:pt>
                <c:pt idx="96">
                  <c:v>161.2192687988278</c:v>
                </c:pt>
                <c:pt idx="97">
                  <c:v>162.677795410156</c:v>
                </c:pt>
                <c:pt idx="98">
                  <c:v>164.034759521484</c:v>
                </c:pt>
                <c:pt idx="99">
                  <c:v>165.391754150391</c:v>
                </c:pt>
                <c:pt idx="100">
                  <c:v>169.39192199707</c:v>
                </c:pt>
                <c:pt idx="101">
                  <c:v>169.796844482422</c:v>
                </c:pt>
                <c:pt idx="102">
                  <c:v>171.271575927734</c:v>
                </c:pt>
                <c:pt idx="103">
                  <c:v>172.730972290039</c:v>
                </c:pt>
                <c:pt idx="104">
                  <c:v>172.529754638672</c:v>
                </c:pt>
                <c:pt idx="105">
                  <c:v>174.213958740234</c:v>
                </c:pt>
                <c:pt idx="106">
                  <c:v>174.728637695313</c:v>
                </c:pt>
                <c:pt idx="107">
                  <c:v>175.85920715332</c:v>
                </c:pt>
                <c:pt idx="108">
                  <c:v>175.409729003906</c:v>
                </c:pt>
                <c:pt idx="109">
                  <c:v>175.592620849609</c:v>
                </c:pt>
                <c:pt idx="110">
                  <c:v>175.305938720703</c:v>
                </c:pt>
                <c:pt idx="111">
                  <c:v>174.982498168945</c:v>
                </c:pt>
                <c:pt idx="112">
                  <c:v>175.020874023438</c:v>
                </c:pt>
                <c:pt idx="113">
                  <c:v>174.928009033203</c:v>
                </c:pt>
                <c:pt idx="114">
                  <c:v>173.564193725586</c:v>
                </c:pt>
                <c:pt idx="115">
                  <c:v>171.951538085938</c:v>
                </c:pt>
                <c:pt idx="116">
                  <c:v>171.132736206055</c:v>
                </c:pt>
                <c:pt idx="117">
                  <c:v>169.812377929687</c:v>
                </c:pt>
                <c:pt idx="118">
                  <c:v>169.626907348633</c:v>
                </c:pt>
              </c:numCache>
            </c:numRef>
          </c:xVal>
          <c:yVal>
            <c:numRef>
              <c:f>DATA!$GY$7:$GY$125</c:f>
              <c:numCache>
                <c:formatCode>0.00</c:formatCode>
                <c:ptCount val="119"/>
                <c:pt idx="0">
                  <c:v>88.58068084716798</c:v>
                </c:pt>
                <c:pt idx="1">
                  <c:v>88.5786590576172</c:v>
                </c:pt>
                <c:pt idx="2">
                  <c:v>88.5861206054687</c:v>
                </c:pt>
                <c:pt idx="3">
                  <c:v>88.5941467285156</c:v>
                </c:pt>
                <c:pt idx="4">
                  <c:v>88.60239410400386</c:v>
                </c:pt>
                <c:pt idx="5">
                  <c:v>88.61114501953128</c:v>
                </c:pt>
                <c:pt idx="6">
                  <c:v>88.6214141845703</c:v>
                </c:pt>
                <c:pt idx="7">
                  <c:v>88.63276672363277</c:v>
                </c:pt>
                <c:pt idx="8">
                  <c:v>88.6449966430664</c:v>
                </c:pt>
                <c:pt idx="9">
                  <c:v>88.6582412719727</c:v>
                </c:pt>
                <c:pt idx="10">
                  <c:v>88.67356872558585</c:v>
                </c:pt>
                <c:pt idx="11">
                  <c:v>88.6902313232422</c:v>
                </c:pt>
                <c:pt idx="12">
                  <c:v>88.70518493652335</c:v>
                </c:pt>
                <c:pt idx="13">
                  <c:v>88.72067260742185</c:v>
                </c:pt>
                <c:pt idx="14">
                  <c:v>88.737663269043</c:v>
                </c:pt>
                <c:pt idx="15">
                  <c:v>88.7552642822266</c:v>
                </c:pt>
                <c:pt idx="16">
                  <c:v>88.7761993408203</c:v>
                </c:pt>
                <c:pt idx="17">
                  <c:v>88.7991409301758</c:v>
                </c:pt>
                <c:pt idx="18">
                  <c:v>88.82318878173828</c:v>
                </c:pt>
                <c:pt idx="19">
                  <c:v>88.8491516113281</c:v>
                </c:pt>
                <c:pt idx="20">
                  <c:v>88.87493896484378</c:v>
                </c:pt>
                <c:pt idx="21">
                  <c:v>88.901611328125</c:v>
                </c:pt>
                <c:pt idx="22">
                  <c:v>88.92987823486325</c:v>
                </c:pt>
                <c:pt idx="23">
                  <c:v>88.9582748413086</c:v>
                </c:pt>
                <c:pt idx="24">
                  <c:v>88.98670959472658</c:v>
                </c:pt>
                <c:pt idx="25">
                  <c:v>89.01559448242187</c:v>
                </c:pt>
                <c:pt idx="26">
                  <c:v>89.0439147949219</c:v>
                </c:pt>
                <c:pt idx="27">
                  <c:v>89.07264709472656</c:v>
                </c:pt>
                <c:pt idx="28">
                  <c:v>89.1013259887695</c:v>
                </c:pt>
                <c:pt idx="29">
                  <c:v>89.1317138671875</c:v>
                </c:pt>
                <c:pt idx="30">
                  <c:v>89.16281127929687</c:v>
                </c:pt>
                <c:pt idx="31">
                  <c:v>89.1933212280273</c:v>
                </c:pt>
                <c:pt idx="32">
                  <c:v>89.220458984375</c:v>
                </c:pt>
                <c:pt idx="33">
                  <c:v>89.2475280761719</c:v>
                </c:pt>
                <c:pt idx="34">
                  <c:v>89.28356170654298</c:v>
                </c:pt>
                <c:pt idx="35">
                  <c:v>89.3176727294922</c:v>
                </c:pt>
                <c:pt idx="36">
                  <c:v>89.35259246826168</c:v>
                </c:pt>
                <c:pt idx="37">
                  <c:v>89.38878631591795</c:v>
                </c:pt>
                <c:pt idx="38">
                  <c:v>89.4243545532227</c:v>
                </c:pt>
                <c:pt idx="39">
                  <c:v>89.46076202392578</c:v>
                </c:pt>
                <c:pt idx="40">
                  <c:v>89.49835205078114</c:v>
                </c:pt>
                <c:pt idx="41">
                  <c:v>89.539665222168</c:v>
                </c:pt>
                <c:pt idx="42">
                  <c:v>89.57826232910158</c:v>
                </c:pt>
                <c:pt idx="43">
                  <c:v>89.61803436279295</c:v>
                </c:pt>
                <c:pt idx="44">
                  <c:v>89.65879821777332</c:v>
                </c:pt>
                <c:pt idx="45">
                  <c:v>89.70071411132808</c:v>
                </c:pt>
                <c:pt idx="46">
                  <c:v>89.74289703369136</c:v>
                </c:pt>
                <c:pt idx="47">
                  <c:v>89.7865829467773</c:v>
                </c:pt>
                <c:pt idx="48">
                  <c:v>89.83252716064447</c:v>
                </c:pt>
                <c:pt idx="49">
                  <c:v>89.88048553466795</c:v>
                </c:pt>
                <c:pt idx="50">
                  <c:v>89.93077087402335</c:v>
                </c:pt>
                <c:pt idx="51">
                  <c:v>89.98299407958977</c:v>
                </c:pt>
                <c:pt idx="52">
                  <c:v>90.0360488891602</c:v>
                </c:pt>
                <c:pt idx="53">
                  <c:v>90.0914688110352</c:v>
                </c:pt>
                <c:pt idx="54">
                  <c:v>90.14804077148435</c:v>
                </c:pt>
                <c:pt idx="55">
                  <c:v>90.20594787597658</c:v>
                </c:pt>
                <c:pt idx="56">
                  <c:v>90.26589202880858</c:v>
                </c:pt>
                <c:pt idx="57">
                  <c:v>90.32780456542967</c:v>
                </c:pt>
                <c:pt idx="58">
                  <c:v>90.3923797607422</c:v>
                </c:pt>
                <c:pt idx="59">
                  <c:v>90.45944213867185</c:v>
                </c:pt>
                <c:pt idx="60">
                  <c:v>90.5292129516602</c:v>
                </c:pt>
                <c:pt idx="61">
                  <c:v>90.60021209716798</c:v>
                </c:pt>
                <c:pt idx="62">
                  <c:v>90.67189025878906</c:v>
                </c:pt>
                <c:pt idx="63">
                  <c:v>90.74600219726558</c:v>
                </c:pt>
                <c:pt idx="64">
                  <c:v>90.8212661743164</c:v>
                </c:pt>
                <c:pt idx="65">
                  <c:v>90.89854431152335</c:v>
                </c:pt>
                <c:pt idx="66">
                  <c:v>90.97676849365227</c:v>
                </c:pt>
                <c:pt idx="67">
                  <c:v>91.0560836791992</c:v>
                </c:pt>
                <c:pt idx="68">
                  <c:v>91.1360626220703</c:v>
                </c:pt>
                <c:pt idx="69">
                  <c:v>91.21458435058588</c:v>
                </c:pt>
                <c:pt idx="70">
                  <c:v>91.29235839843747</c:v>
                </c:pt>
                <c:pt idx="71">
                  <c:v>91.37522888183588</c:v>
                </c:pt>
                <c:pt idx="72">
                  <c:v>91.4119491577148</c:v>
                </c:pt>
                <c:pt idx="73">
                  <c:v>91.5103530883789</c:v>
                </c:pt>
                <c:pt idx="74">
                  <c:v>91.59681701660156</c:v>
                </c:pt>
                <c:pt idx="75">
                  <c:v>91.67198181152332</c:v>
                </c:pt>
                <c:pt idx="76">
                  <c:v>91.7447738647461</c:v>
                </c:pt>
                <c:pt idx="77">
                  <c:v>91.82074737548822</c:v>
                </c:pt>
                <c:pt idx="78">
                  <c:v>91.86280059814447</c:v>
                </c:pt>
                <c:pt idx="79">
                  <c:v>91.9013137817383</c:v>
                </c:pt>
                <c:pt idx="80">
                  <c:v>91.9716186523437</c:v>
                </c:pt>
                <c:pt idx="81">
                  <c:v>92.04474639892578</c:v>
                </c:pt>
                <c:pt idx="82">
                  <c:v>92.0934600830078</c:v>
                </c:pt>
                <c:pt idx="83">
                  <c:v>92.1182556152344</c:v>
                </c:pt>
                <c:pt idx="84">
                  <c:v>92.15553283691402</c:v>
                </c:pt>
                <c:pt idx="85">
                  <c:v>92.18972015380855</c:v>
                </c:pt>
                <c:pt idx="86">
                  <c:v>92.217399597168</c:v>
                </c:pt>
                <c:pt idx="87">
                  <c:v>92.2466430664062</c:v>
                </c:pt>
                <c:pt idx="88">
                  <c:v>92.32809448242185</c:v>
                </c:pt>
                <c:pt idx="89">
                  <c:v>92.39659118652335</c:v>
                </c:pt>
                <c:pt idx="90">
                  <c:v>92.4410629272461</c:v>
                </c:pt>
                <c:pt idx="91">
                  <c:v>92.490119934082</c:v>
                </c:pt>
                <c:pt idx="92">
                  <c:v>92.5234756469727</c:v>
                </c:pt>
                <c:pt idx="93">
                  <c:v>92.5363616943359</c:v>
                </c:pt>
                <c:pt idx="94">
                  <c:v>92.5973739624023</c:v>
                </c:pt>
                <c:pt idx="95">
                  <c:v>92.6040649414062</c:v>
                </c:pt>
                <c:pt idx="96">
                  <c:v>92.66540527343747</c:v>
                </c:pt>
                <c:pt idx="97">
                  <c:v>92.7180404663086</c:v>
                </c:pt>
                <c:pt idx="98">
                  <c:v>92.785530090332</c:v>
                </c:pt>
                <c:pt idx="99">
                  <c:v>92.86977386474608</c:v>
                </c:pt>
                <c:pt idx="100">
                  <c:v>92.9150466918945</c:v>
                </c:pt>
                <c:pt idx="101">
                  <c:v>92.9917144775391</c:v>
                </c:pt>
                <c:pt idx="102">
                  <c:v>93.0148544311523</c:v>
                </c:pt>
                <c:pt idx="103">
                  <c:v>93.054817199707</c:v>
                </c:pt>
                <c:pt idx="104">
                  <c:v>93.10305786132808</c:v>
                </c:pt>
                <c:pt idx="105">
                  <c:v>93.12483215332024</c:v>
                </c:pt>
                <c:pt idx="106">
                  <c:v>93.13841247558585</c:v>
                </c:pt>
                <c:pt idx="107">
                  <c:v>93.1326141357422</c:v>
                </c:pt>
                <c:pt idx="108">
                  <c:v>93.15573120117185</c:v>
                </c:pt>
                <c:pt idx="109">
                  <c:v>93.1632232666016</c:v>
                </c:pt>
                <c:pt idx="110">
                  <c:v>93.17504119873043</c:v>
                </c:pt>
                <c:pt idx="111">
                  <c:v>93.18000793457027</c:v>
                </c:pt>
                <c:pt idx="112">
                  <c:v>93.2101440429688</c:v>
                </c:pt>
                <c:pt idx="113">
                  <c:v>93.2205276489258</c:v>
                </c:pt>
                <c:pt idx="114">
                  <c:v>93.23980712890628</c:v>
                </c:pt>
                <c:pt idx="115">
                  <c:v>93.27406311035158</c:v>
                </c:pt>
                <c:pt idx="116">
                  <c:v>93.28851318359378</c:v>
                </c:pt>
                <c:pt idx="117">
                  <c:v>93.2969970703125</c:v>
                </c:pt>
                <c:pt idx="118">
                  <c:v>93.30513000488277</c:v>
                </c:pt>
              </c:numCache>
            </c:numRef>
          </c:yVal>
          <c:smooth val="0"/>
        </c:ser>
        <c:ser>
          <c:idx val="15"/>
          <c:order val="8"/>
          <c:tx>
            <c:strRef>
              <c:f>DATA!$GU$2</c:f>
              <c:strCache>
                <c:ptCount val="1"/>
                <c:pt idx="0">
                  <c:v>BL100 CB75%</c:v>
                </c:pt>
              </c:strCache>
            </c:strRef>
          </c:tx>
          <c:spPr>
            <a:ln w="28575">
              <a:noFill/>
            </a:ln>
          </c:spPr>
          <c:marker>
            <c:symbol val="circle"/>
            <c:size val="3"/>
            <c:spPr>
              <a:solidFill>
                <a:srgbClr val="FF0000"/>
              </a:solidFill>
              <a:ln>
                <a:solidFill>
                  <a:srgbClr val="FF0000"/>
                </a:solidFill>
              </a:ln>
            </c:spPr>
          </c:marker>
          <c:xVal>
            <c:numRef>
              <c:f>DATA!$GV$7:$GV$125</c:f>
              <c:numCache>
                <c:formatCode>0.00</c:formatCode>
                <c:ptCount val="119"/>
                <c:pt idx="0">
                  <c:v>9.492431640625</c:v>
                </c:pt>
                <c:pt idx="1">
                  <c:v>9.544822692871087</c:v>
                </c:pt>
                <c:pt idx="2">
                  <c:v>9.718223571777337</c:v>
                </c:pt>
                <c:pt idx="3">
                  <c:v>9.86668300628662</c:v>
                </c:pt>
                <c:pt idx="4">
                  <c:v>10.0049304962158</c:v>
                </c:pt>
                <c:pt idx="5">
                  <c:v>10.1586141586304</c:v>
                </c:pt>
                <c:pt idx="6">
                  <c:v>10.3430156707764</c:v>
                </c:pt>
                <c:pt idx="7">
                  <c:v>10.539831161499</c:v>
                </c:pt>
                <c:pt idx="8">
                  <c:v>10.7434072494507</c:v>
                </c:pt>
                <c:pt idx="9">
                  <c:v>10.96266746521</c:v>
                </c:pt>
                <c:pt idx="10">
                  <c:v>11.2591161727905</c:v>
                </c:pt>
                <c:pt idx="11">
                  <c:v>11.5603008270264</c:v>
                </c:pt>
                <c:pt idx="12">
                  <c:v>11.8611869812012</c:v>
                </c:pt>
                <c:pt idx="13">
                  <c:v>12.1809310913086</c:v>
                </c:pt>
                <c:pt idx="14">
                  <c:v>12.5221462249756</c:v>
                </c:pt>
                <c:pt idx="15">
                  <c:v>12.880069732666</c:v>
                </c:pt>
                <c:pt idx="16">
                  <c:v>13.2952356338501</c:v>
                </c:pt>
                <c:pt idx="17">
                  <c:v>13.7702445983887</c:v>
                </c:pt>
                <c:pt idx="18">
                  <c:v>14.2795810699463</c:v>
                </c:pt>
                <c:pt idx="19">
                  <c:v>14.8271312713623</c:v>
                </c:pt>
                <c:pt idx="20">
                  <c:v>15.3466548919678</c:v>
                </c:pt>
                <c:pt idx="21">
                  <c:v>15.89408683776861</c:v>
                </c:pt>
                <c:pt idx="22">
                  <c:v>16.48354530334469</c:v>
                </c:pt>
                <c:pt idx="23">
                  <c:v>17.1025886535645</c:v>
                </c:pt>
                <c:pt idx="24">
                  <c:v>17.756685256958</c:v>
                </c:pt>
                <c:pt idx="25">
                  <c:v>18.42546463012698</c:v>
                </c:pt>
                <c:pt idx="26">
                  <c:v>19.1162910461426</c:v>
                </c:pt>
                <c:pt idx="27">
                  <c:v>19.8415412902832</c:v>
                </c:pt>
                <c:pt idx="28">
                  <c:v>20.5956554412842</c:v>
                </c:pt>
                <c:pt idx="29">
                  <c:v>21.40871620178218</c:v>
                </c:pt>
                <c:pt idx="30">
                  <c:v>22.30813217163088</c:v>
                </c:pt>
                <c:pt idx="31">
                  <c:v>23.2491855621338</c:v>
                </c:pt>
                <c:pt idx="32">
                  <c:v>24.009593963623</c:v>
                </c:pt>
                <c:pt idx="33">
                  <c:v>24.913215637207</c:v>
                </c:pt>
                <c:pt idx="34">
                  <c:v>26.1170978546143</c:v>
                </c:pt>
                <c:pt idx="35">
                  <c:v>27.1601867675781</c:v>
                </c:pt>
                <c:pt idx="36">
                  <c:v>28.2328796386719</c:v>
                </c:pt>
                <c:pt idx="37">
                  <c:v>29.347354888916</c:v>
                </c:pt>
                <c:pt idx="38">
                  <c:v>30.4565734863281</c:v>
                </c:pt>
                <c:pt idx="39">
                  <c:v>31.6578903198242</c:v>
                </c:pt>
                <c:pt idx="40">
                  <c:v>33.0284729003906</c:v>
                </c:pt>
                <c:pt idx="41">
                  <c:v>34.3801383972168</c:v>
                </c:pt>
                <c:pt idx="42">
                  <c:v>35.656852722168</c:v>
                </c:pt>
                <c:pt idx="43">
                  <c:v>36.998950958252</c:v>
                </c:pt>
                <c:pt idx="44">
                  <c:v>38.36980056762698</c:v>
                </c:pt>
                <c:pt idx="45">
                  <c:v>39.7836494445801</c:v>
                </c:pt>
                <c:pt idx="46">
                  <c:v>41.2850036621094</c:v>
                </c:pt>
                <c:pt idx="47">
                  <c:v>42.8917007446289</c:v>
                </c:pt>
                <c:pt idx="48">
                  <c:v>44.58169555664056</c:v>
                </c:pt>
                <c:pt idx="49">
                  <c:v>46.3256988525391</c:v>
                </c:pt>
                <c:pt idx="50">
                  <c:v>48.18728256225589</c:v>
                </c:pt>
                <c:pt idx="51">
                  <c:v>50.14614105224608</c:v>
                </c:pt>
                <c:pt idx="52">
                  <c:v>52.1693000793457</c:v>
                </c:pt>
                <c:pt idx="53">
                  <c:v>54.3232421875</c:v>
                </c:pt>
                <c:pt idx="54">
                  <c:v>56.5368728637695</c:v>
                </c:pt>
                <c:pt idx="55">
                  <c:v>58.8091812133789</c:v>
                </c:pt>
                <c:pt idx="56">
                  <c:v>61.2402954101562</c:v>
                </c:pt>
                <c:pt idx="57">
                  <c:v>63.7563400268555</c:v>
                </c:pt>
                <c:pt idx="58">
                  <c:v>66.44963151855465</c:v>
                </c:pt>
                <c:pt idx="59">
                  <c:v>69.29740710449221</c:v>
                </c:pt>
                <c:pt idx="60">
                  <c:v>72.317680847168</c:v>
                </c:pt>
                <c:pt idx="61">
                  <c:v>75.38847316894528</c:v>
                </c:pt>
                <c:pt idx="62">
                  <c:v>78.58643251953124</c:v>
                </c:pt>
                <c:pt idx="63">
                  <c:v>81.960059765625</c:v>
                </c:pt>
                <c:pt idx="64">
                  <c:v>85.4444576293945</c:v>
                </c:pt>
                <c:pt idx="65">
                  <c:v>89.08978588867187</c:v>
                </c:pt>
                <c:pt idx="66">
                  <c:v>92.83878835449212</c:v>
                </c:pt>
                <c:pt idx="67">
                  <c:v>96.67901085205072</c:v>
                </c:pt>
                <c:pt idx="68">
                  <c:v>100.591022412109</c:v>
                </c:pt>
                <c:pt idx="69">
                  <c:v>104.591216418457</c:v>
                </c:pt>
                <c:pt idx="70">
                  <c:v>108.660946911621</c:v>
                </c:pt>
                <c:pt idx="71">
                  <c:v>113.299179272461</c:v>
                </c:pt>
                <c:pt idx="72">
                  <c:v>114.660167626953</c:v>
                </c:pt>
                <c:pt idx="73">
                  <c:v>120.883174291992</c:v>
                </c:pt>
                <c:pt idx="74">
                  <c:v>125.412963500977</c:v>
                </c:pt>
                <c:pt idx="75">
                  <c:v>129.543146826172</c:v>
                </c:pt>
                <c:pt idx="76">
                  <c:v>133.636763867188</c:v>
                </c:pt>
                <c:pt idx="77">
                  <c:v>138.1079296875</c:v>
                </c:pt>
                <c:pt idx="78">
                  <c:v>138.380503955078</c:v>
                </c:pt>
                <c:pt idx="79">
                  <c:v>141.231592626953</c:v>
                </c:pt>
                <c:pt idx="80">
                  <c:v>145.987694506836</c:v>
                </c:pt>
                <c:pt idx="81">
                  <c:v>150.231405029297</c:v>
                </c:pt>
                <c:pt idx="82">
                  <c:v>151.955976806641</c:v>
                </c:pt>
                <c:pt idx="83">
                  <c:v>154.63426027832</c:v>
                </c:pt>
                <c:pt idx="84">
                  <c:v>157.615632177734</c:v>
                </c:pt>
                <c:pt idx="85">
                  <c:v>162.592659790039</c:v>
                </c:pt>
                <c:pt idx="86">
                  <c:v>166.411758984375</c:v>
                </c:pt>
                <c:pt idx="87">
                  <c:v>168.698768164062</c:v>
                </c:pt>
                <c:pt idx="88">
                  <c:v>169.381990966797</c:v>
                </c:pt>
                <c:pt idx="89">
                  <c:v>174.002485668945</c:v>
                </c:pt>
                <c:pt idx="90">
                  <c:v>178.69054152832</c:v>
                </c:pt>
                <c:pt idx="91">
                  <c:v>187.092971557617</c:v>
                </c:pt>
                <c:pt idx="92">
                  <c:v>190.697494970703</c:v>
                </c:pt>
                <c:pt idx="93">
                  <c:v>194.562650683594</c:v>
                </c:pt>
                <c:pt idx="94">
                  <c:v>198.535755859375</c:v>
                </c:pt>
                <c:pt idx="95">
                  <c:v>203.323321801758</c:v>
                </c:pt>
                <c:pt idx="96">
                  <c:v>205.300168798828</c:v>
                </c:pt>
                <c:pt idx="97">
                  <c:v>210.984295410156</c:v>
                </c:pt>
                <c:pt idx="98">
                  <c:v>216.245059521484</c:v>
                </c:pt>
                <c:pt idx="99">
                  <c:v>222.195054150391</c:v>
                </c:pt>
                <c:pt idx="100">
                  <c:v>228.62632199707</c:v>
                </c:pt>
                <c:pt idx="101">
                  <c:v>229.937344482422</c:v>
                </c:pt>
                <c:pt idx="102">
                  <c:v>235.103875927734</c:v>
                </c:pt>
                <c:pt idx="103">
                  <c:v>238.822672290039</c:v>
                </c:pt>
                <c:pt idx="104">
                  <c:v>239.493154638672</c:v>
                </c:pt>
                <c:pt idx="105">
                  <c:v>239.8403587402341</c:v>
                </c:pt>
                <c:pt idx="106">
                  <c:v>242.778437695313</c:v>
                </c:pt>
                <c:pt idx="107">
                  <c:v>245.20600715332</c:v>
                </c:pt>
                <c:pt idx="108">
                  <c:v>243.027829003906</c:v>
                </c:pt>
                <c:pt idx="109">
                  <c:v>245.404020849609</c:v>
                </c:pt>
                <c:pt idx="110">
                  <c:v>244.905438720703</c:v>
                </c:pt>
                <c:pt idx="111">
                  <c:v>245.724598168945</c:v>
                </c:pt>
                <c:pt idx="112">
                  <c:v>242.979674023438</c:v>
                </c:pt>
                <c:pt idx="113">
                  <c:v>244.473109033203</c:v>
                </c:pt>
                <c:pt idx="114">
                  <c:v>243.070193725586</c:v>
                </c:pt>
                <c:pt idx="115">
                  <c:v>243.0554380859381</c:v>
                </c:pt>
                <c:pt idx="116">
                  <c:v>241.306636206055</c:v>
                </c:pt>
                <c:pt idx="117">
                  <c:v>241.658077929687</c:v>
                </c:pt>
                <c:pt idx="118">
                  <c:v>239.883807348633</c:v>
                </c:pt>
              </c:numCache>
            </c:numRef>
          </c:xVal>
          <c:yVal>
            <c:numRef>
              <c:f>DATA!$GY$7:$GY$125</c:f>
              <c:numCache>
                <c:formatCode>0.00</c:formatCode>
                <c:ptCount val="119"/>
                <c:pt idx="0">
                  <c:v>88.58068084716798</c:v>
                </c:pt>
                <c:pt idx="1">
                  <c:v>88.5786590576172</c:v>
                </c:pt>
                <c:pt idx="2">
                  <c:v>88.5861206054687</c:v>
                </c:pt>
                <c:pt idx="3">
                  <c:v>88.5941467285156</c:v>
                </c:pt>
                <c:pt idx="4">
                  <c:v>88.60239410400386</c:v>
                </c:pt>
                <c:pt idx="5">
                  <c:v>88.61114501953128</c:v>
                </c:pt>
                <c:pt idx="6">
                  <c:v>88.6214141845703</c:v>
                </c:pt>
                <c:pt idx="7">
                  <c:v>88.63276672363277</c:v>
                </c:pt>
                <c:pt idx="8">
                  <c:v>88.6449966430664</c:v>
                </c:pt>
                <c:pt idx="9">
                  <c:v>88.6582412719727</c:v>
                </c:pt>
                <c:pt idx="10">
                  <c:v>88.67356872558585</c:v>
                </c:pt>
                <c:pt idx="11">
                  <c:v>88.6902313232422</c:v>
                </c:pt>
                <c:pt idx="12">
                  <c:v>88.70518493652335</c:v>
                </c:pt>
                <c:pt idx="13">
                  <c:v>88.72067260742185</c:v>
                </c:pt>
                <c:pt idx="14">
                  <c:v>88.737663269043</c:v>
                </c:pt>
                <c:pt idx="15">
                  <c:v>88.7552642822266</c:v>
                </c:pt>
                <c:pt idx="16">
                  <c:v>88.7761993408203</c:v>
                </c:pt>
                <c:pt idx="17">
                  <c:v>88.7991409301758</c:v>
                </c:pt>
                <c:pt idx="18">
                  <c:v>88.82318878173828</c:v>
                </c:pt>
                <c:pt idx="19">
                  <c:v>88.8491516113281</c:v>
                </c:pt>
                <c:pt idx="20">
                  <c:v>88.87493896484378</c:v>
                </c:pt>
                <c:pt idx="21">
                  <c:v>88.901611328125</c:v>
                </c:pt>
                <c:pt idx="22">
                  <c:v>88.92987823486325</c:v>
                </c:pt>
                <c:pt idx="23">
                  <c:v>88.9582748413086</c:v>
                </c:pt>
                <c:pt idx="24">
                  <c:v>88.98670959472658</c:v>
                </c:pt>
                <c:pt idx="25">
                  <c:v>89.01559448242187</c:v>
                </c:pt>
                <c:pt idx="26">
                  <c:v>89.0439147949219</c:v>
                </c:pt>
                <c:pt idx="27">
                  <c:v>89.07264709472656</c:v>
                </c:pt>
                <c:pt idx="28">
                  <c:v>89.1013259887695</c:v>
                </c:pt>
                <c:pt idx="29">
                  <c:v>89.1317138671875</c:v>
                </c:pt>
                <c:pt idx="30">
                  <c:v>89.16281127929687</c:v>
                </c:pt>
                <c:pt idx="31">
                  <c:v>89.1933212280273</c:v>
                </c:pt>
                <c:pt idx="32">
                  <c:v>89.220458984375</c:v>
                </c:pt>
                <c:pt idx="33">
                  <c:v>89.2475280761719</c:v>
                </c:pt>
                <c:pt idx="34">
                  <c:v>89.28356170654298</c:v>
                </c:pt>
                <c:pt idx="35">
                  <c:v>89.3176727294922</c:v>
                </c:pt>
                <c:pt idx="36">
                  <c:v>89.35259246826168</c:v>
                </c:pt>
                <c:pt idx="37">
                  <c:v>89.38878631591795</c:v>
                </c:pt>
                <c:pt idx="38">
                  <c:v>89.4243545532227</c:v>
                </c:pt>
                <c:pt idx="39">
                  <c:v>89.46076202392578</c:v>
                </c:pt>
                <c:pt idx="40">
                  <c:v>89.49835205078114</c:v>
                </c:pt>
                <c:pt idx="41">
                  <c:v>89.539665222168</c:v>
                </c:pt>
                <c:pt idx="42">
                  <c:v>89.57826232910158</c:v>
                </c:pt>
                <c:pt idx="43">
                  <c:v>89.61803436279295</c:v>
                </c:pt>
                <c:pt idx="44">
                  <c:v>89.65879821777332</c:v>
                </c:pt>
                <c:pt idx="45">
                  <c:v>89.70071411132808</c:v>
                </c:pt>
                <c:pt idx="46">
                  <c:v>89.74289703369136</c:v>
                </c:pt>
                <c:pt idx="47">
                  <c:v>89.7865829467773</c:v>
                </c:pt>
                <c:pt idx="48">
                  <c:v>89.83252716064447</c:v>
                </c:pt>
                <c:pt idx="49">
                  <c:v>89.88048553466795</c:v>
                </c:pt>
                <c:pt idx="50">
                  <c:v>89.93077087402335</c:v>
                </c:pt>
                <c:pt idx="51">
                  <c:v>89.98299407958977</c:v>
                </c:pt>
                <c:pt idx="52">
                  <c:v>90.0360488891602</c:v>
                </c:pt>
                <c:pt idx="53">
                  <c:v>90.0914688110352</c:v>
                </c:pt>
                <c:pt idx="54">
                  <c:v>90.14804077148435</c:v>
                </c:pt>
                <c:pt idx="55">
                  <c:v>90.20594787597658</c:v>
                </c:pt>
                <c:pt idx="56">
                  <c:v>90.26589202880858</c:v>
                </c:pt>
                <c:pt idx="57">
                  <c:v>90.32780456542967</c:v>
                </c:pt>
                <c:pt idx="58">
                  <c:v>90.3923797607422</c:v>
                </c:pt>
                <c:pt idx="59">
                  <c:v>90.45944213867185</c:v>
                </c:pt>
                <c:pt idx="60">
                  <c:v>90.5292129516602</c:v>
                </c:pt>
                <c:pt idx="61">
                  <c:v>90.60021209716798</c:v>
                </c:pt>
                <c:pt idx="62">
                  <c:v>90.67189025878906</c:v>
                </c:pt>
                <c:pt idx="63">
                  <c:v>90.74600219726558</c:v>
                </c:pt>
                <c:pt idx="64">
                  <c:v>90.8212661743164</c:v>
                </c:pt>
                <c:pt idx="65">
                  <c:v>90.89854431152335</c:v>
                </c:pt>
                <c:pt idx="66">
                  <c:v>90.97676849365227</c:v>
                </c:pt>
                <c:pt idx="67">
                  <c:v>91.0560836791992</c:v>
                </c:pt>
                <c:pt idx="68">
                  <c:v>91.1360626220703</c:v>
                </c:pt>
                <c:pt idx="69">
                  <c:v>91.21458435058588</c:v>
                </c:pt>
                <c:pt idx="70">
                  <c:v>91.29235839843747</c:v>
                </c:pt>
                <c:pt idx="71">
                  <c:v>91.37522888183588</c:v>
                </c:pt>
                <c:pt idx="72">
                  <c:v>91.4119491577148</c:v>
                </c:pt>
                <c:pt idx="73">
                  <c:v>91.5103530883789</c:v>
                </c:pt>
                <c:pt idx="74">
                  <c:v>91.59681701660156</c:v>
                </c:pt>
                <c:pt idx="75">
                  <c:v>91.67198181152332</c:v>
                </c:pt>
                <c:pt idx="76">
                  <c:v>91.7447738647461</c:v>
                </c:pt>
                <c:pt idx="77">
                  <c:v>91.82074737548822</c:v>
                </c:pt>
                <c:pt idx="78">
                  <c:v>91.86280059814447</c:v>
                </c:pt>
                <c:pt idx="79">
                  <c:v>91.9013137817383</c:v>
                </c:pt>
                <c:pt idx="80">
                  <c:v>91.9716186523437</c:v>
                </c:pt>
                <c:pt idx="81">
                  <c:v>92.04474639892578</c:v>
                </c:pt>
                <c:pt idx="82">
                  <c:v>92.0934600830078</c:v>
                </c:pt>
                <c:pt idx="83">
                  <c:v>92.1182556152344</c:v>
                </c:pt>
                <c:pt idx="84">
                  <c:v>92.15553283691402</c:v>
                </c:pt>
                <c:pt idx="85">
                  <c:v>92.18972015380855</c:v>
                </c:pt>
                <c:pt idx="86">
                  <c:v>92.217399597168</c:v>
                </c:pt>
                <c:pt idx="87">
                  <c:v>92.2466430664062</c:v>
                </c:pt>
                <c:pt idx="88">
                  <c:v>92.32809448242185</c:v>
                </c:pt>
                <c:pt idx="89">
                  <c:v>92.39659118652335</c:v>
                </c:pt>
                <c:pt idx="90">
                  <c:v>92.4410629272461</c:v>
                </c:pt>
                <c:pt idx="91">
                  <c:v>92.490119934082</c:v>
                </c:pt>
                <c:pt idx="92">
                  <c:v>92.5234756469727</c:v>
                </c:pt>
                <c:pt idx="93">
                  <c:v>92.5363616943359</c:v>
                </c:pt>
                <c:pt idx="94">
                  <c:v>92.5973739624023</c:v>
                </c:pt>
                <c:pt idx="95">
                  <c:v>92.6040649414062</c:v>
                </c:pt>
                <c:pt idx="96">
                  <c:v>92.66540527343747</c:v>
                </c:pt>
                <c:pt idx="97">
                  <c:v>92.7180404663086</c:v>
                </c:pt>
                <c:pt idx="98">
                  <c:v>92.785530090332</c:v>
                </c:pt>
                <c:pt idx="99">
                  <c:v>92.86977386474608</c:v>
                </c:pt>
                <c:pt idx="100">
                  <c:v>92.9150466918945</c:v>
                </c:pt>
                <c:pt idx="101">
                  <c:v>92.9917144775391</c:v>
                </c:pt>
                <c:pt idx="102">
                  <c:v>93.0148544311523</c:v>
                </c:pt>
                <c:pt idx="103">
                  <c:v>93.054817199707</c:v>
                </c:pt>
                <c:pt idx="104">
                  <c:v>93.10305786132808</c:v>
                </c:pt>
                <c:pt idx="105">
                  <c:v>93.12483215332024</c:v>
                </c:pt>
                <c:pt idx="106">
                  <c:v>93.13841247558585</c:v>
                </c:pt>
                <c:pt idx="107">
                  <c:v>93.1326141357422</c:v>
                </c:pt>
                <c:pt idx="108">
                  <c:v>93.15573120117185</c:v>
                </c:pt>
                <c:pt idx="109">
                  <c:v>93.1632232666016</c:v>
                </c:pt>
                <c:pt idx="110">
                  <c:v>93.17504119873043</c:v>
                </c:pt>
                <c:pt idx="111">
                  <c:v>93.18000793457027</c:v>
                </c:pt>
                <c:pt idx="112">
                  <c:v>93.2101440429688</c:v>
                </c:pt>
                <c:pt idx="113">
                  <c:v>93.2205276489258</c:v>
                </c:pt>
                <c:pt idx="114">
                  <c:v>93.23980712890628</c:v>
                </c:pt>
                <c:pt idx="115">
                  <c:v>93.27406311035158</c:v>
                </c:pt>
                <c:pt idx="116">
                  <c:v>93.28851318359378</c:v>
                </c:pt>
                <c:pt idx="117">
                  <c:v>93.2969970703125</c:v>
                </c:pt>
                <c:pt idx="118">
                  <c:v>93.30513000488277</c:v>
                </c:pt>
              </c:numCache>
            </c:numRef>
          </c:yVal>
          <c:smooth val="0"/>
        </c:ser>
        <c:ser>
          <c:idx val="8"/>
          <c:order val="9"/>
          <c:tx>
            <c:strRef>
              <c:f>DATA!$HW$2</c:f>
              <c:strCache>
                <c:ptCount val="1"/>
                <c:pt idx="0">
                  <c:v>BL100 CB125%</c:v>
                </c:pt>
              </c:strCache>
            </c:strRef>
          </c:tx>
          <c:spPr>
            <a:ln w="28575">
              <a:noFill/>
            </a:ln>
          </c:spPr>
          <c:marker>
            <c:symbol val="circle"/>
            <c:size val="3"/>
            <c:spPr>
              <a:solidFill>
                <a:schemeClr val="accent2"/>
              </a:solidFill>
              <a:ln>
                <a:solidFill>
                  <a:schemeClr val="accent2"/>
                </a:solidFill>
              </a:ln>
            </c:spPr>
          </c:marker>
          <c:xVal>
            <c:numRef>
              <c:f>DATA!$HX$7:$HX$133</c:f>
              <c:numCache>
                <c:formatCode>0.00</c:formatCode>
                <c:ptCount val="127"/>
                <c:pt idx="0">
                  <c:v>9.49746894836426</c:v>
                </c:pt>
                <c:pt idx="1">
                  <c:v>9.54633522033691</c:v>
                </c:pt>
                <c:pt idx="2">
                  <c:v>9.720952033996577</c:v>
                </c:pt>
                <c:pt idx="3">
                  <c:v>9.86572551727295</c:v>
                </c:pt>
                <c:pt idx="4">
                  <c:v>10.0051555633545</c:v>
                </c:pt>
                <c:pt idx="5">
                  <c:v>10.1539249420166</c:v>
                </c:pt>
                <c:pt idx="6">
                  <c:v>10.3379011154175</c:v>
                </c:pt>
                <c:pt idx="7">
                  <c:v>10.5351581573486</c:v>
                </c:pt>
                <c:pt idx="8">
                  <c:v>10.7370338439941</c:v>
                </c:pt>
                <c:pt idx="9">
                  <c:v>10.9592065811157</c:v>
                </c:pt>
                <c:pt idx="10">
                  <c:v>11.2522497177124</c:v>
                </c:pt>
                <c:pt idx="11">
                  <c:v>11.55568695068361</c:v>
                </c:pt>
                <c:pt idx="12">
                  <c:v>11.8602781295776</c:v>
                </c:pt>
                <c:pt idx="13">
                  <c:v>12.1802196502686</c:v>
                </c:pt>
                <c:pt idx="14">
                  <c:v>12.5168352127075</c:v>
                </c:pt>
                <c:pt idx="15">
                  <c:v>12.876184463501</c:v>
                </c:pt>
                <c:pt idx="16">
                  <c:v>13.2907295227051</c:v>
                </c:pt>
                <c:pt idx="17">
                  <c:v>13.7627277374268</c:v>
                </c:pt>
                <c:pt idx="18">
                  <c:v>14.2719802856445</c:v>
                </c:pt>
                <c:pt idx="19">
                  <c:v>14.8190441131592</c:v>
                </c:pt>
                <c:pt idx="20">
                  <c:v>15.3453330993652</c:v>
                </c:pt>
                <c:pt idx="21">
                  <c:v>15.8825073242187</c:v>
                </c:pt>
                <c:pt idx="22">
                  <c:v>16.4791660308838</c:v>
                </c:pt>
                <c:pt idx="23">
                  <c:v>17.0954284667969</c:v>
                </c:pt>
                <c:pt idx="24">
                  <c:v>17.7519054412842</c:v>
                </c:pt>
                <c:pt idx="25">
                  <c:v>18.42259597778318</c:v>
                </c:pt>
                <c:pt idx="26">
                  <c:v>19.1103172302246</c:v>
                </c:pt>
                <c:pt idx="27">
                  <c:v>19.836633682251</c:v>
                </c:pt>
                <c:pt idx="28">
                  <c:v>20.5929851531982</c:v>
                </c:pt>
                <c:pt idx="29">
                  <c:v>21.40566635131838</c:v>
                </c:pt>
                <c:pt idx="30">
                  <c:v>22.302848815918</c:v>
                </c:pt>
                <c:pt idx="31">
                  <c:v>23.2449245452881</c:v>
                </c:pt>
                <c:pt idx="32">
                  <c:v>24.0066394805908</c:v>
                </c:pt>
                <c:pt idx="33">
                  <c:v>24.902458190918</c:v>
                </c:pt>
                <c:pt idx="34">
                  <c:v>26.107271194458</c:v>
                </c:pt>
                <c:pt idx="35">
                  <c:v>27.1498718261719</c:v>
                </c:pt>
                <c:pt idx="36">
                  <c:v>28.2290954589844</c:v>
                </c:pt>
                <c:pt idx="37">
                  <c:v>29.3509883880615</c:v>
                </c:pt>
                <c:pt idx="38">
                  <c:v>30.45066833496088</c:v>
                </c:pt>
                <c:pt idx="39">
                  <c:v>31.6533088684082</c:v>
                </c:pt>
                <c:pt idx="40">
                  <c:v>33.01982879638668</c:v>
                </c:pt>
                <c:pt idx="41">
                  <c:v>34.36992645263666</c:v>
                </c:pt>
                <c:pt idx="42">
                  <c:v>35.65486907958979</c:v>
                </c:pt>
                <c:pt idx="43">
                  <c:v>36.9997367858887</c:v>
                </c:pt>
                <c:pt idx="44">
                  <c:v>38.3618583679199</c:v>
                </c:pt>
                <c:pt idx="45">
                  <c:v>39.7805557250977</c:v>
                </c:pt>
                <c:pt idx="46">
                  <c:v>41.27260971069339</c:v>
                </c:pt>
                <c:pt idx="47">
                  <c:v>42.87784957885738</c:v>
                </c:pt>
                <c:pt idx="48">
                  <c:v>44.57717132568359</c:v>
                </c:pt>
                <c:pt idx="49">
                  <c:v>46.3285179138184</c:v>
                </c:pt>
                <c:pt idx="50">
                  <c:v>48.1741210021973</c:v>
                </c:pt>
                <c:pt idx="51">
                  <c:v>50.1244852416992</c:v>
                </c:pt>
                <c:pt idx="52">
                  <c:v>52.1468167419434</c:v>
                </c:pt>
                <c:pt idx="53">
                  <c:v>54.2947689453125</c:v>
                </c:pt>
                <c:pt idx="54">
                  <c:v>56.5052189758301</c:v>
                </c:pt>
                <c:pt idx="55">
                  <c:v>58.7395983276367</c:v>
                </c:pt>
                <c:pt idx="56">
                  <c:v>61.1486134155273</c:v>
                </c:pt>
                <c:pt idx="57">
                  <c:v>63.64898399658201</c:v>
                </c:pt>
                <c:pt idx="58">
                  <c:v>66.32181949462891</c:v>
                </c:pt>
                <c:pt idx="59">
                  <c:v>69.18329775390627</c:v>
                </c:pt>
                <c:pt idx="60">
                  <c:v>72.19213559570308</c:v>
                </c:pt>
                <c:pt idx="61">
                  <c:v>75.25007131347655</c:v>
                </c:pt>
                <c:pt idx="62">
                  <c:v>78.4576352661133</c:v>
                </c:pt>
                <c:pt idx="63">
                  <c:v>81.82033122558585</c:v>
                </c:pt>
                <c:pt idx="64">
                  <c:v>85.28450495605468</c:v>
                </c:pt>
                <c:pt idx="65">
                  <c:v>88.9094499267578</c:v>
                </c:pt>
                <c:pt idx="66">
                  <c:v>92.6572444580078</c:v>
                </c:pt>
                <c:pt idx="67">
                  <c:v>96.54156564941415</c:v>
                </c:pt>
                <c:pt idx="68">
                  <c:v>100.42965032959</c:v>
                </c:pt>
                <c:pt idx="69">
                  <c:v>104.443596618652</c:v>
                </c:pt>
                <c:pt idx="70">
                  <c:v>103.988404309082</c:v>
                </c:pt>
                <c:pt idx="71">
                  <c:v>110.948591137695</c:v>
                </c:pt>
                <c:pt idx="72">
                  <c:v>116.262197668457</c:v>
                </c:pt>
                <c:pt idx="73">
                  <c:v>120.747306835938</c:v>
                </c:pt>
                <c:pt idx="74">
                  <c:v>124.784834130859</c:v>
                </c:pt>
                <c:pt idx="75">
                  <c:v>129.091604223633</c:v>
                </c:pt>
                <c:pt idx="76">
                  <c:v>133.630231860352</c:v>
                </c:pt>
                <c:pt idx="77">
                  <c:v>137.656894970703</c:v>
                </c:pt>
                <c:pt idx="78">
                  <c:v>137.620779370117</c:v>
                </c:pt>
                <c:pt idx="79">
                  <c:v>143.442132666016</c:v>
                </c:pt>
                <c:pt idx="80">
                  <c:v>149.623894091797</c:v>
                </c:pt>
                <c:pt idx="81">
                  <c:v>154.527304589844</c:v>
                </c:pt>
                <c:pt idx="82">
                  <c:v>156.613475512695</c:v>
                </c:pt>
                <c:pt idx="83">
                  <c:v>159.963104199219</c:v>
                </c:pt>
                <c:pt idx="84">
                  <c:v>165.670898876953</c:v>
                </c:pt>
                <c:pt idx="85">
                  <c:v>171.999431933594</c:v>
                </c:pt>
                <c:pt idx="86">
                  <c:v>178.034902099609</c:v>
                </c:pt>
                <c:pt idx="87">
                  <c:v>182.902177709961</c:v>
                </c:pt>
                <c:pt idx="88">
                  <c:v>190.359821362305</c:v>
                </c:pt>
                <c:pt idx="89">
                  <c:v>192.968978271484</c:v>
                </c:pt>
                <c:pt idx="90">
                  <c:v>196.500518847656</c:v>
                </c:pt>
                <c:pt idx="91">
                  <c:v>198.778598999023</c:v>
                </c:pt>
                <c:pt idx="92">
                  <c:v>204.027374584961</c:v>
                </c:pt>
                <c:pt idx="93">
                  <c:v>206.59648425293</c:v>
                </c:pt>
                <c:pt idx="94">
                  <c:v>209.033218554687</c:v>
                </c:pt>
                <c:pt idx="95">
                  <c:v>209.268335693359</c:v>
                </c:pt>
                <c:pt idx="96">
                  <c:v>215.0256578125</c:v>
                </c:pt>
                <c:pt idx="97">
                  <c:v>217.920172119141</c:v>
                </c:pt>
                <c:pt idx="98">
                  <c:v>220.009907299805</c:v>
                </c:pt>
                <c:pt idx="99">
                  <c:v>223.454853833008</c:v>
                </c:pt>
                <c:pt idx="100">
                  <c:v>229.052150341797</c:v>
                </c:pt>
                <c:pt idx="101">
                  <c:v>233.054355395508</c:v>
                </c:pt>
                <c:pt idx="102">
                  <c:v>231.212637548828</c:v>
                </c:pt>
                <c:pt idx="103">
                  <c:v>230.321712597656</c:v>
                </c:pt>
                <c:pt idx="104">
                  <c:v>232.093730029297</c:v>
                </c:pt>
                <c:pt idx="105">
                  <c:v>232.201464990234</c:v>
                </c:pt>
                <c:pt idx="106">
                  <c:v>233.609743066406</c:v>
                </c:pt>
                <c:pt idx="107">
                  <c:v>233.092252197266</c:v>
                </c:pt>
                <c:pt idx="108">
                  <c:v>232.907687036133</c:v>
                </c:pt>
                <c:pt idx="109">
                  <c:v>231.8030639648439</c:v>
                </c:pt>
                <c:pt idx="110">
                  <c:v>228.94193269043</c:v>
                </c:pt>
                <c:pt idx="111">
                  <c:v>229.137383740234</c:v>
                </c:pt>
                <c:pt idx="112">
                  <c:v>226.345270898438</c:v>
                </c:pt>
                <c:pt idx="113">
                  <c:v>226.395234619141</c:v>
                </c:pt>
                <c:pt idx="114">
                  <c:v>225.033730566406</c:v>
                </c:pt>
                <c:pt idx="115">
                  <c:v>222.119230859375</c:v>
                </c:pt>
                <c:pt idx="116">
                  <c:v>221.444919287109</c:v>
                </c:pt>
                <c:pt idx="117">
                  <c:v>197.064664282227</c:v>
                </c:pt>
                <c:pt idx="118">
                  <c:v>215.968073657227</c:v>
                </c:pt>
                <c:pt idx="119">
                  <c:v>219.698052246094</c:v>
                </c:pt>
                <c:pt idx="120">
                  <c:v>223.0757651855469</c:v>
                </c:pt>
                <c:pt idx="121">
                  <c:v>223.132537890625</c:v>
                </c:pt>
                <c:pt idx="122">
                  <c:v>215.153064379883</c:v>
                </c:pt>
                <c:pt idx="123">
                  <c:v>212.840740161133</c:v>
                </c:pt>
                <c:pt idx="124">
                  <c:v>209.380912011719</c:v>
                </c:pt>
                <c:pt idx="125">
                  <c:v>211.698063061523</c:v>
                </c:pt>
                <c:pt idx="126">
                  <c:v>208.330374121094</c:v>
                </c:pt>
              </c:numCache>
            </c:numRef>
          </c:xVal>
          <c:yVal>
            <c:numRef>
              <c:f>DATA!$IA$7:$IA$133</c:f>
              <c:numCache>
                <c:formatCode>0.00</c:formatCode>
                <c:ptCount val="127"/>
                <c:pt idx="0">
                  <c:v>88.58962249755858</c:v>
                </c:pt>
                <c:pt idx="1">
                  <c:v>88.5876922607422</c:v>
                </c:pt>
                <c:pt idx="2">
                  <c:v>88.59580993652335</c:v>
                </c:pt>
                <c:pt idx="3">
                  <c:v>88.60536193847656</c:v>
                </c:pt>
                <c:pt idx="4">
                  <c:v>88.61476135253906</c:v>
                </c:pt>
                <c:pt idx="5">
                  <c:v>88.62481689453126</c:v>
                </c:pt>
                <c:pt idx="6">
                  <c:v>88.6369552612305</c:v>
                </c:pt>
                <c:pt idx="7">
                  <c:v>88.64907073974608</c:v>
                </c:pt>
                <c:pt idx="8">
                  <c:v>88.66238403320305</c:v>
                </c:pt>
                <c:pt idx="9">
                  <c:v>88.67576599121088</c:v>
                </c:pt>
                <c:pt idx="10">
                  <c:v>88.69013214111328</c:v>
                </c:pt>
                <c:pt idx="11">
                  <c:v>88.70648193359376</c:v>
                </c:pt>
                <c:pt idx="12">
                  <c:v>88.72293090820308</c:v>
                </c:pt>
                <c:pt idx="13">
                  <c:v>88.74034118652335</c:v>
                </c:pt>
                <c:pt idx="14">
                  <c:v>88.75967407226558</c:v>
                </c:pt>
                <c:pt idx="15">
                  <c:v>88.78001403808588</c:v>
                </c:pt>
                <c:pt idx="16">
                  <c:v>88.8017196655273</c:v>
                </c:pt>
                <c:pt idx="17">
                  <c:v>88.826545715332</c:v>
                </c:pt>
                <c:pt idx="18">
                  <c:v>88.853515625</c:v>
                </c:pt>
                <c:pt idx="19">
                  <c:v>88.8821182250977</c:v>
                </c:pt>
                <c:pt idx="20">
                  <c:v>88.91094207763668</c:v>
                </c:pt>
                <c:pt idx="21">
                  <c:v>88.9390182495117</c:v>
                </c:pt>
                <c:pt idx="22">
                  <c:v>88.9676742553711</c:v>
                </c:pt>
                <c:pt idx="23">
                  <c:v>88.9970169067383</c:v>
                </c:pt>
                <c:pt idx="24">
                  <c:v>89.02666473388668</c:v>
                </c:pt>
                <c:pt idx="25">
                  <c:v>89.05609893798825</c:v>
                </c:pt>
                <c:pt idx="26">
                  <c:v>89.08544158935548</c:v>
                </c:pt>
                <c:pt idx="27">
                  <c:v>89.11543273925777</c:v>
                </c:pt>
                <c:pt idx="28">
                  <c:v>89.14427185058585</c:v>
                </c:pt>
                <c:pt idx="29">
                  <c:v>89.17354583740224</c:v>
                </c:pt>
                <c:pt idx="30">
                  <c:v>89.2047500610352</c:v>
                </c:pt>
                <c:pt idx="31">
                  <c:v>89.23757171630858</c:v>
                </c:pt>
                <c:pt idx="32">
                  <c:v>89.2679138183594</c:v>
                </c:pt>
                <c:pt idx="33">
                  <c:v>89.2977905273437</c:v>
                </c:pt>
                <c:pt idx="34">
                  <c:v>89.3371429443359</c:v>
                </c:pt>
                <c:pt idx="35">
                  <c:v>89.37492370605467</c:v>
                </c:pt>
                <c:pt idx="36">
                  <c:v>89.4123229980469</c:v>
                </c:pt>
                <c:pt idx="37">
                  <c:v>89.4490737915039</c:v>
                </c:pt>
                <c:pt idx="38">
                  <c:v>89.4855346679688</c:v>
                </c:pt>
                <c:pt idx="39">
                  <c:v>89.5242080688477</c:v>
                </c:pt>
                <c:pt idx="40">
                  <c:v>89.5649566650391</c:v>
                </c:pt>
                <c:pt idx="41">
                  <c:v>89.60977172851555</c:v>
                </c:pt>
                <c:pt idx="42">
                  <c:v>89.65154266357418</c:v>
                </c:pt>
                <c:pt idx="43">
                  <c:v>89.6939697265625</c:v>
                </c:pt>
                <c:pt idx="44">
                  <c:v>89.73606872558588</c:v>
                </c:pt>
                <c:pt idx="45">
                  <c:v>89.77941131591798</c:v>
                </c:pt>
                <c:pt idx="46">
                  <c:v>89.82508087158193</c:v>
                </c:pt>
                <c:pt idx="47">
                  <c:v>89.87288665771474</c:v>
                </c:pt>
                <c:pt idx="48">
                  <c:v>89.92295837402335</c:v>
                </c:pt>
                <c:pt idx="49">
                  <c:v>89.97393798828128</c:v>
                </c:pt>
                <c:pt idx="50">
                  <c:v>90.0263137817383</c:v>
                </c:pt>
                <c:pt idx="51">
                  <c:v>90.08094787597658</c:v>
                </c:pt>
                <c:pt idx="52">
                  <c:v>90.1379547119141</c:v>
                </c:pt>
                <c:pt idx="53">
                  <c:v>90.1971817016602</c:v>
                </c:pt>
                <c:pt idx="54">
                  <c:v>90.2569580078125</c:v>
                </c:pt>
                <c:pt idx="55">
                  <c:v>90.31832885742182</c:v>
                </c:pt>
                <c:pt idx="56">
                  <c:v>90.3814697265625</c:v>
                </c:pt>
                <c:pt idx="57">
                  <c:v>90.4467697143555</c:v>
                </c:pt>
                <c:pt idx="58">
                  <c:v>90.51554107666017</c:v>
                </c:pt>
                <c:pt idx="59">
                  <c:v>90.5865020751953</c:v>
                </c:pt>
                <c:pt idx="60">
                  <c:v>90.65934753417964</c:v>
                </c:pt>
                <c:pt idx="61">
                  <c:v>90.73433685302727</c:v>
                </c:pt>
                <c:pt idx="62">
                  <c:v>90.8105926513672</c:v>
                </c:pt>
                <c:pt idx="63">
                  <c:v>90.88845825195305</c:v>
                </c:pt>
                <c:pt idx="64">
                  <c:v>90.9679412841797</c:v>
                </c:pt>
                <c:pt idx="65">
                  <c:v>91.0495300292969</c:v>
                </c:pt>
                <c:pt idx="66">
                  <c:v>91.13206481933588</c:v>
                </c:pt>
                <c:pt idx="67">
                  <c:v>91.2149047851562</c:v>
                </c:pt>
                <c:pt idx="68">
                  <c:v>91.2971649169922</c:v>
                </c:pt>
                <c:pt idx="69">
                  <c:v>91.3796005249023</c:v>
                </c:pt>
                <c:pt idx="70">
                  <c:v>91.4043731689453</c:v>
                </c:pt>
                <c:pt idx="71">
                  <c:v>91.50627136230467</c:v>
                </c:pt>
                <c:pt idx="72">
                  <c:v>91.60049438476558</c:v>
                </c:pt>
                <c:pt idx="73">
                  <c:v>91.69691467285158</c:v>
                </c:pt>
                <c:pt idx="74">
                  <c:v>91.77854156494138</c:v>
                </c:pt>
                <c:pt idx="75">
                  <c:v>91.85855865478517</c:v>
                </c:pt>
                <c:pt idx="76">
                  <c:v>91.940803527832</c:v>
                </c:pt>
                <c:pt idx="77">
                  <c:v>92.01934051513668</c:v>
                </c:pt>
                <c:pt idx="78">
                  <c:v>92.05663299560548</c:v>
                </c:pt>
                <c:pt idx="79">
                  <c:v>92.11080932617187</c:v>
                </c:pt>
                <c:pt idx="80">
                  <c:v>92.17815399169918</c:v>
                </c:pt>
                <c:pt idx="81">
                  <c:v>92.23603057861328</c:v>
                </c:pt>
                <c:pt idx="82">
                  <c:v>92.26293182373045</c:v>
                </c:pt>
                <c:pt idx="83">
                  <c:v>92.28250122070308</c:v>
                </c:pt>
                <c:pt idx="84">
                  <c:v>92.30337524414058</c:v>
                </c:pt>
                <c:pt idx="85">
                  <c:v>92.33790588378908</c:v>
                </c:pt>
                <c:pt idx="86">
                  <c:v>92.4091415405273</c:v>
                </c:pt>
                <c:pt idx="87">
                  <c:v>92.4486923217773</c:v>
                </c:pt>
                <c:pt idx="88">
                  <c:v>92.474983215332</c:v>
                </c:pt>
                <c:pt idx="89">
                  <c:v>92.5181655883789</c:v>
                </c:pt>
                <c:pt idx="90">
                  <c:v>92.57270812988274</c:v>
                </c:pt>
                <c:pt idx="91">
                  <c:v>92.63957977294918</c:v>
                </c:pt>
                <c:pt idx="92">
                  <c:v>92.67020416259767</c:v>
                </c:pt>
                <c:pt idx="93">
                  <c:v>92.76049041748045</c:v>
                </c:pt>
                <c:pt idx="94">
                  <c:v>92.80295562744138</c:v>
                </c:pt>
                <c:pt idx="95">
                  <c:v>92.8615036010742</c:v>
                </c:pt>
                <c:pt idx="96">
                  <c:v>92.9433517456055</c:v>
                </c:pt>
                <c:pt idx="97">
                  <c:v>92.9933547973633</c:v>
                </c:pt>
                <c:pt idx="98">
                  <c:v>93.06015014648435</c:v>
                </c:pt>
                <c:pt idx="99">
                  <c:v>93.10378265380855</c:v>
                </c:pt>
                <c:pt idx="100">
                  <c:v>93.13402557373048</c:v>
                </c:pt>
                <c:pt idx="101">
                  <c:v>93.1611251831055</c:v>
                </c:pt>
                <c:pt idx="102">
                  <c:v>93.16843414306636</c:v>
                </c:pt>
                <c:pt idx="103">
                  <c:v>93.2270965576172</c:v>
                </c:pt>
                <c:pt idx="104">
                  <c:v>93.2676391601562</c:v>
                </c:pt>
                <c:pt idx="105">
                  <c:v>93.3135986328125</c:v>
                </c:pt>
                <c:pt idx="106">
                  <c:v>93.31568145751947</c:v>
                </c:pt>
                <c:pt idx="107">
                  <c:v>93.35934448242185</c:v>
                </c:pt>
                <c:pt idx="108">
                  <c:v>93.39054107666017</c:v>
                </c:pt>
                <c:pt idx="109">
                  <c:v>93.4465026855469</c:v>
                </c:pt>
                <c:pt idx="110">
                  <c:v>93.4894332885742</c:v>
                </c:pt>
                <c:pt idx="111">
                  <c:v>93.52246856689445</c:v>
                </c:pt>
                <c:pt idx="112">
                  <c:v>93.55043029785156</c:v>
                </c:pt>
                <c:pt idx="113">
                  <c:v>93.56505584716798</c:v>
                </c:pt>
                <c:pt idx="114">
                  <c:v>93.60163116455075</c:v>
                </c:pt>
                <c:pt idx="115">
                  <c:v>93.62152862548828</c:v>
                </c:pt>
                <c:pt idx="116">
                  <c:v>93.6484146118164</c:v>
                </c:pt>
                <c:pt idx="117">
                  <c:v>93.6482391357422</c:v>
                </c:pt>
                <c:pt idx="118">
                  <c:v>93.65188598632808</c:v>
                </c:pt>
                <c:pt idx="119">
                  <c:v>93.67481231689442</c:v>
                </c:pt>
                <c:pt idx="120">
                  <c:v>93.68296813964835</c:v>
                </c:pt>
                <c:pt idx="121">
                  <c:v>93.7180938720703</c:v>
                </c:pt>
                <c:pt idx="122">
                  <c:v>93.69332885742182</c:v>
                </c:pt>
                <c:pt idx="123">
                  <c:v>93.7391204833984</c:v>
                </c:pt>
                <c:pt idx="124">
                  <c:v>93.7474060058594</c:v>
                </c:pt>
                <c:pt idx="125">
                  <c:v>93.73904418945308</c:v>
                </c:pt>
                <c:pt idx="126">
                  <c:v>93.7614517211914</c:v>
                </c:pt>
              </c:numCache>
            </c:numRef>
          </c:yVal>
          <c:smooth val="0"/>
        </c:ser>
        <c:ser>
          <c:idx val="7"/>
          <c:order val="10"/>
          <c:tx>
            <c:strRef>
              <c:f>DATA!$HW$2</c:f>
              <c:strCache>
                <c:ptCount val="1"/>
                <c:pt idx="0">
                  <c:v>BL100 CB125%</c:v>
                </c:pt>
              </c:strCache>
            </c:strRef>
          </c:tx>
          <c:spPr>
            <a:ln w="28575">
              <a:noFill/>
            </a:ln>
          </c:spPr>
          <c:marker>
            <c:symbol val="square"/>
            <c:size val="3"/>
          </c:marker>
          <c:xVal>
            <c:numRef>
              <c:f>DATA!$HW$7:$HW$133</c:f>
              <c:numCache>
                <c:formatCode>0.00</c:formatCode>
                <c:ptCount val="127"/>
                <c:pt idx="0">
                  <c:v>9.49746894836426</c:v>
                </c:pt>
                <c:pt idx="1">
                  <c:v>9.54633522033691</c:v>
                </c:pt>
                <c:pt idx="2">
                  <c:v>9.720952033996577</c:v>
                </c:pt>
                <c:pt idx="3">
                  <c:v>9.86572551727295</c:v>
                </c:pt>
                <c:pt idx="4">
                  <c:v>10.0051555633545</c:v>
                </c:pt>
                <c:pt idx="5">
                  <c:v>10.1539249420166</c:v>
                </c:pt>
                <c:pt idx="6">
                  <c:v>10.3379011154175</c:v>
                </c:pt>
                <c:pt idx="7">
                  <c:v>10.5351581573486</c:v>
                </c:pt>
                <c:pt idx="8">
                  <c:v>10.7370338439941</c:v>
                </c:pt>
                <c:pt idx="9">
                  <c:v>10.9592065811157</c:v>
                </c:pt>
                <c:pt idx="10">
                  <c:v>11.2522497177124</c:v>
                </c:pt>
                <c:pt idx="11">
                  <c:v>11.55568695068361</c:v>
                </c:pt>
                <c:pt idx="12">
                  <c:v>11.8602781295776</c:v>
                </c:pt>
                <c:pt idx="13">
                  <c:v>12.1802196502686</c:v>
                </c:pt>
                <c:pt idx="14">
                  <c:v>12.5168352127075</c:v>
                </c:pt>
                <c:pt idx="15">
                  <c:v>12.876184463501</c:v>
                </c:pt>
                <c:pt idx="16">
                  <c:v>13.2907295227051</c:v>
                </c:pt>
                <c:pt idx="17">
                  <c:v>13.7627277374268</c:v>
                </c:pt>
                <c:pt idx="18">
                  <c:v>14.2719802856445</c:v>
                </c:pt>
                <c:pt idx="19">
                  <c:v>14.8190441131592</c:v>
                </c:pt>
                <c:pt idx="20">
                  <c:v>15.3453330993652</c:v>
                </c:pt>
                <c:pt idx="21">
                  <c:v>15.8825073242187</c:v>
                </c:pt>
                <c:pt idx="22">
                  <c:v>16.4791660308838</c:v>
                </c:pt>
                <c:pt idx="23">
                  <c:v>17.0954284667969</c:v>
                </c:pt>
                <c:pt idx="24">
                  <c:v>17.7519054412842</c:v>
                </c:pt>
                <c:pt idx="25">
                  <c:v>18.42259597778318</c:v>
                </c:pt>
                <c:pt idx="26">
                  <c:v>19.1103172302246</c:v>
                </c:pt>
                <c:pt idx="27">
                  <c:v>19.836633682251</c:v>
                </c:pt>
                <c:pt idx="28">
                  <c:v>20.5929851531982</c:v>
                </c:pt>
                <c:pt idx="29">
                  <c:v>21.40566635131838</c:v>
                </c:pt>
                <c:pt idx="30">
                  <c:v>22.302848815918</c:v>
                </c:pt>
                <c:pt idx="31">
                  <c:v>23.2449245452881</c:v>
                </c:pt>
                <c:pt idx="32">
                  <c:v>24.0066394805908</c:v>
                </c:pt>
                <c:pt idx="33">
                  <c:v>24.902458190918</c:v>
                </c:pt>
                <c:pt idx="34">
                  <c:v>26.107271194458</c:v>
                </c:pt>
                <c:pt idx="35">
                  <c:v>27.1498718261719</c:v>
                </c:pt>
                <c:pt idx="36">
                  <c:v>28.2290954589844</c:v>
                </c:pt>
                <c:pt idx="37">
                  <c:v>29.3509883880615</c:v>
                </c:pt>
                <c:pt idx="38">
                  <c:v>30.45066833496088</c:v>
                </c:pt>
                <c:pt idx="39">
                  <c:v>31.6533088684082</c:v>
                </c:pt>
                <c:pt idx="40">
                  <c:v>33.01982879638668</c:v>
                </c:pt>
                <c:pt idx="41">
                  <c:v>34.36992645263666</c:v>
                </c:pt>
                <c:pt idx="42">
                  <c:v>35.65486907958979</c:v>
                </c:pt>
                <c:pt idx="43">
                  <c:v>36.9997367858887</c:v>
                </c:pt>
                <c:pt idx="44">
                  <c:v>38.3618583679199</c:v>
                </c:pt>
                <c:pt idx="45">
                  <c:v>39.7805557250977</c:v>
                </c:pt>
                <c:pt idx="46">
                  <c:v>41.27260971069339</c:v>
                </c:pt>
                <c:pt idx="47">
                  <c:v>42.87784957885738</c:v>
                </c:pt>
                <c:pt idx="48">
                  <c:v>44.57717132568359</c:v>
                </c:pt>
                <c:pt idx="49">
                  <c:v>46.3285179138184</c:v>
                </c:pt>
                <c:pt idx="50">
                  <c:v>48.18262100219729</c:v>
                </c:pt>
                <c:pt idx="51">
                  <c:v>50.1351852416992</c:v>
                </c:pt>
                <c:pt idx="52">
                  <c:v>52.15981674194339</c:v>
                </c:pt>
                <c:pt idx="53">
                  <c:v>54.31066894531248</c:v>
                </c:pt>
                <c:pt idx="54">
                  <c:v>56.5224189758301</c:v>
                </c:pt>
                <c:pt idx="55">
                  <c:v>58.7585983276367</c:v>
                </c:pt>
                <c:pt idx="56">
                  <c:v>61.1728134155273</c:v>
                </c:pt>
                <c:pt idx="57">
                  <c:v>63.670783996582</c:v>
                </c:pt>
                <c:pt idx="58">
                  <c:v>66.3409194946289</c:v>
                </c:pt>
                <c:pt idx="59">
                  <c:v>69.20269775390628</c:v>
                </c:pt>
                <c:pt idx="60">
                  <c:v>72.2102355957031</c:v>
                </c:pt>
                <c:pt idx="61">
                  <c:v>75.26747131347656</c:v>
                </c:pt>
                <c:pt idx="62">
                  <c:v>78.47333526611328</c:v>
                </c:pt>
                <c:pt idx="63">
                  <c:v>81.83763122558588</c:v>
                </c:pt>
                <c:pt idx="64">
                  <c:v>85.30070495605464</c:v>
                </c:pt>
                <c:pt idx="65">
                  <c:v>88.9230499267578</c:v>
                </c:pt>
                <c:pt idx="66">
                  <c:v>92.6774444580078</c:v>
                </c:pt>
                <c:pt idx="67">
                  <c:v>96.5041656494141</c:v>
                </c:pt>
                <c:pt idx="68">
                  <c:v>100.39315032959</c:v>
                </c:pt>
                <c:pt idx="69">
                  <c:v>104.400596618652</c:v>
                </c:pt>
                <c:pt idx="70">
                  <c:v>103.949104309082</c:v>
                </c:pt>
                <c:pt idx="71">
                  <c:v>110.907791137695</c:v>
                </c:pt>
                <c:pt idx="72">
                  <c:v>116.222297668457</c:v>
                </c:pt>
                <c:pt idx="73">
                  <c:v>120.682006835938</c:v>
                </c:pt>
                <c:pt idx="74">
                  <c:v>124.671234130859</c:v>
                </c:pt>
                <c:pt idx="75">
                  <c:v>128.906204223633</c:v>
                </c:pt>
                <c:pt idx="76">
                  <c:v>133.254531860352</c:v>
                </c:pt>
                <c:pt idx="77">
                  <c:v>137.091094970703</c:v>
                </c:pt>
                <c:pt idx="78">
                  <c:v>136.544479370117</c:v>
                </c:pt>
                <c:pt idx="79">
                  <c:v>140.632232666016</c:v>
                </c:pt>
                <c:pt idx="80">
                  <c:v>144.792694091797</c:v>
                </c:pt>
                <c:pt idx="81">
                  <c:v>147.072204589844</c:v>
                </c:pt>
                <c:pt idx="82">
                  <c:v>146.866775512695</c:v>
                </c:pt>
                <c:pt idx="83">
                  <c:v>148.161804199219</c:v>
                </c:pt>
                <c:pt idx="84">
                  <c:v>149.820098876953</c:v>
                </c:pt>
                <c:pt idx="85">
                  <c:v>151.050231933594</c:v>
                </c:pt>
                <c:pt idx="86">
                  <c:v>150.143402099609</c:v>
                </c:pt>
                <c:pt idx="87">
                  <c:v>150.737777709961</c:v>
                </c:pt>
                <c:pt idx="88">
                  <c:v>151.662521362305</c:v>
                </c:pt>
                <c:pt idx="89">
                  <c:v>151.921478271484</c:v>
                </c:pt>
                <c:pt idx="90">
                  <c:v>152.614318847656</c:v>
                </c:pt>
                <c:pt idx="91">
                  <c:v>152.542098999023</c:v>
                </c:pt>
                <c:pt idx="92">
                  <c:v>154.7045745849609</c:v>
                </c:pt>
                <c:pt idx="93">
                  <c:v>154.54948425293</c:v>
                </c:pt>
                <c:pt idx="94">
                  <c:v>153.931518554687</c:v>
                </c:pt>
                <c:pt idx="95">
                  <c:v>152.312835693359</c:v>
                </c:pt>
                <c:pt idx="96">
                  <c:v>156.1142578125</c:v>
                </c:pt>
                <c:pt idx="97">
                  <c:v>157.832672119141</c:v>
                </c:pt>
                <c:pt idx="98">
                  <c:v>159.7006072998049</c:v>
                </c:pt>
                <c:pt idx="99">
                  <c:v>162.339553833008</c:v>
                </c:pt>
                <c:pt idx="100">
                  <c:v>163.952850341797</c:v>
                </c:pt>
                <c:pt idx="101">
                  <c:v>166.668655395508</c:v>
                </c:pt>
                <c:pt idx="102">
                  <c:v>168.699737548828</c:v>
                </c:pt>
                <c:pt idx="103">
                  <c:v>168.360412597656</c:v>
                </c:pt>
                <c:pt idx="104">
                  <c:v>169.299530029297</c:v>
                </c:pt>
                <c:pt idx="105">
                  <c:v>169.342864990234</c:v>
                </c:pt>
                <c:pt idx="106">
                  <c:v>170.621643066406</c:v>
                </c:pt>
                <c:pt idx="107">
                  <c:v>170.777252197266</c:v>
                </c:pt>
                <c:pt idx="108">
                  <c:v>170.036087036133</c:v>
                </c:pt>
                <c:pt idx="109">
                  <c:v>170.4530639648439</c:v>
                </c:pt>
                <c:pt idx="110">
                  <c:v>168.56413269043</c:v>
                </c:pt>
                <c:pt idx="111">
                  <c:v>165.854583740234</c:v>
                </c:pt>
                <c:pt idx="112">
                  <c:v>164.925170898438</c:v>
                </c:pt>
                <c:pt idx="113">
                  <c:v>165.934234619141</c:v>
                </c:pt>
                <c:pt idx="114">
                  <c:v>165.988830566406</c:v>
                </c:pt>
                <c:pt idx="115">
                  <c:v>164.609130859375</c:v>
                </c:pt>
                <c:pt idx="116">
                  <c:v>164.888519287109</c:v>
                </c:pt>
                <c:pt idx="117">
                  <c:v>138.880264282227</c:v>
                </c:pt>
                <c:pt idx="118">
                  <c:v>158.667373657227</c:v>
                </c:pt>
                <c:pt idx="119">
                  <c:v>163.828552246094</c:v>
                </c:pt>
                <c:pt idx="120">
                  <c:v>167.548065185547</c:v>
                </c:pt>
                <c:pt idx="121">
                  <c:v>168.933837890625</c:v>
                </c:pt>
                <c:pt idx="122">
                  <c:v>162.857864379883</c:v>
                </c:pt>
                <c:pt idx="123">
                  <c:v>161.225540161133</c:v>
                </c:pt>
                <c:pt idx="124">
                  <c:v>158.744812011719</c:v>
                </c:pt>
                <c:pt idx="125">
                  <c:v>162.472763061523</c:v>
                </c:pt>
                <c:pt idx="126">
                  <c:v>159.935974121094</c:v>
                </c:pt>
              </c:numCache>
            </c:numRef>
          </c:xVal>
          <c:yVal>
            <c:numRef>
              <c:f>DATA!$IA$7:$IA$133</c:f>
              <c:numCache>
                <c:formatCode>0.00</c:formatCode>
                <c:ptCount val="127"/>
                <c:pt idx="0">
                  <c:v>88.58962249755858</c:v>
                </c:pt>
                <c:pt idx="1">
                  <c:v>88.5876922607422</c:v>
                </c:pt>
                <c:pt idx="2">
                  <c:v>88.59580993652335</c:v>
                </c:pt>
                <c:pt idx="3">
                  <c:v>88.60536193847656</c:v>
                </c:pt>
                <c:pt idx="4">
                  <c:v>88.61476135253906</c:v>
                </c:pt>
                <c:pt idx="5">
                  <c:v>88.62481689453126</c:v>
                </c:pt>
                <c:pt idx="6">
                  <c:v>88.6369552612305</c:v>
                </c:pt>
                <c:pt idx="7">
                  <c:v>88.64907073974608</c:v>
                </c:pt>
                <c:pt idx="8">
                  <c:v>88.66238403320305</c:v>
                </c:pt>
                <c:pt idx="9">
                  <c:v>88.67576599121088</c:v>
                </c:pt>
                <c:pt idx="10">
                  <c:v>88.69013214111328</c:v>
                </c:pt>
                <c:pt idx="11">
                  <c:v>88.70648193359376</c:v>
                </c:pt>
                <c:pt idx="12">
                  <c:v>88.72293090820308</c:v>
                </c:pt>
                <c:pt idx="13">
                  <c:v>88.74034118652335</c:v>
                </c:pt>
                <c:pt idx="14">
                  <c:v>88.75967407226558</c:v>
                </c:pt>
                <c:pt idx="15">
                  <c:v>88.78001403808588</c:v>
                </c:pt>
                <c:pt idx="16">
                  <c:v>88.8017196655273</c:v>
                </c:pt>
                <c:pt idx="17">
                  <c:v>88.826545715332</c:v>
                </c:pt>
                <c:pt idx="18">
                  <c:v>88.853515625</c:v>
                </c:pt>
                <c:pt idx="19">
                  <c:v>88.8821182250977</c:v>
                </c:pt>
                <c:pt idx="20">
                  <c:v>88.91094207763668</c:v>
                </c:pt>
                <c:pt idx="21">
                  <c:v>88.9390182495117</c:v>
                </c:pt>
                <c:pt idx="22">
                  <c:v>88.9676742553711</c:v>
                </c:pt>
                <c:pt idx="23">
                  <c:v>88.9970169067383</c:v>
                </c:pt>
                <c:pt idx="24">
                  <c:v>89.02666473388668</c:v>
                </c:pt>
                <c:pt idx="25">
                  <c:v>89.05609893798825</c:v>
                </c:pt>
                <c:pt idx="26">
                  <c:v>89.08544158935548</c:v>
                </c:pt>
                <c:pt idx="27">
                  <c:v>89.11543273925777</c:v>
                </c:pt>
                <c:pt idx="28">
                  <c:v>89.14427185058585</c:v>
                </c:pt>
                <c:pt idx="29">
                  <c:v>89.17354583740224</c:v>
                </c:pt>
                <c:pt idx="30">
                  <c:v>89.2047500610352</c:v>
                </c:pt>
                <c:pt idx="31">
                  <c:v>89.23757171630858</c:v>
                </c:pt>
                <c:pt idx="32">
                  <c:v>89.2679138183594</c:v>
                </c:pt>
                <c:pt idx="33">
                  <c:v>89.2977905273437</c:v>
                </c:pt>
                <c:pt idx="34">
                  <c:v>89.3371429443359</c:v>
                </c:pt>
                <c:pt idx="35">
                  <c:v>89.37492370605467</c:v>
                </c:pt>
                <c:pt idx="36">
                  <c:v>89.4123229980469</c:v>
                </c:pt>
                <c:pt idx="37">
                  <c:v>89.4490737915039</c:v>
                </c:pt>
                <c:pt idx="38">
                  <c:v>89.4855346679688</c:v>
                </c:pt>
                <c:pt idx="39">
                  <c:v>89.5242080688477</c:v>
                </c:pt>
                <c:pt idx="40">
                  <c:v>89.5649566650391</c:v>
                </c:pt>
                <c:pt idx="41">
                  <c:v>89.60977172851555</c:v>
                </c:pt>
                <c:pt idx="42">
                  <c:v>89.65154266357418</c:v>
                </c:pt>
                <c:pt idx="43">
                  <c:v>89.6939697265625</c:v>
                </c:pt>
                <c:pt idx="44">
                  <c:v>89.73606872558588</c:v>
                </c:pt>
                <c:pt idx="45">
                  <c:v>89.77941131591798</c:v>
                </c:pt>
                <c:pt idx="46">
                  <c:v>89.82508087158193</c:v>
                </c:pt>
                <c:pt idx="47">
                  <c:v>89.87288665771474</c:v>
                </c:pt>
                <c:pt idx="48">
                  <c:v>89.92295837402335</c:v>
                </c:pt>
                <c:pt idx="49">
                  <c:v>89.97393798828128</c:v>
                </c:pt>
                <c:pt idx="50">
                  <c:v>90.0263137817383</c:v>
                </c:pt>
                <c:pt idx="51">
                  <c:v>90.08094787597658</c:v>
                </c:pt>
                <c:pt idx="52">
                  <c:v>90.1379547119141</c:v>
                </c:pt>
                <c:pt idx="53">
                  <c:v>90.1971817016602</c:v>
                </c:pt>
                <c:pt idx="54">
                  <c:v>90.2569580078125</c:v>
                </c:pt>
                <c:pt idx="55">
                  <c:v>90.31832885742182</c:v>
                </c:pt>
                <c:pt idx="56">
                  <c:v>90.3814697265625</c:v>
                </c:pt>
                <c:pt idx="57">
                  <c:v>90.4467697143555</c:v>
                </c:pt>
                <c:pt idx="58">
                  <c:v>90.51554107666017</c:v>
                </c:pt>
                <c:pt idx="59">
                  <c:v>90.5865020751953</c:v>
                </c:pt>
                <c:pt idx="60">
                  <c:v>90.65934753417964</c:v>
                </c:pt>
                <c:pt idx="61">
                  <c:v>90.73433685302727</c:v>
                </c:pt>
                <c:pt idx="62">
                  <c:v>90.8105926513672</c:v>
                </c:pt>
                <c:pt idx="63">
                  <c:v>90.88845825195305</c:v>
                </c:pt>
                <c:pt idx="64">
                  <c:v>90.9679412841797</c:v>
                </c:pt>
                <c:pt idx="65">
                  <c:v>91.0495300292969</c:v>
                </c:pt>
                <c:pt idx="66">
                  <c:v>91.13206481933588</c:v>
                </c:pt>
                <c:pt idx="67">
                  <c:v>91.2149047851562</c:v>
                </c:pt>
                <c:pt idx="68">
                  <c:v>91.2971649169922</c:v>
                </c:pt>
                <c:pt idx="69">
                  <c:v>91.3796005249023</c:v>
                </c:pt>
                <c:pt idx="70">
                  <c:v>91.4043731689453</c:v>
                </c:pt>
                <c:pt idx="71">
                  <c:v>91.50627136230467</c:v>
                </c:pt>
                <c:pt idx="72">
                  <c:v>91.60049438476558</c:v>
                </c:pt>
                <c:pt idx="73">
                  <c:v>91.69691467285158</c:v>
                </c:pt>
                <c:pt idx="74">
                  <c:v>91.77854156494138</c:v>
                </c:pt>
                <c:pt idx="75">
                  <c:v>91.85855865478517</c:v>
                </c:pt>
                <c:pt idx="76">
                  <c:v>91.940803527832</c:v>
                </c:pt>
                <c:pt idx="77">
                  <c:v>92.01934051513668</c:v>
                </c:pt>
                <c:pt idx="78">
                  <c:v>92.05663299560548</c:v>
                </c:pt>
                <c:pt idx="79">
                  <c:v>92.11080932617187</c:v>
                </c:pt>
                <c:pt idx="80">
                  <c:v>92.17815399169918</c:v>
                </c:pt>
                <c:pt idx="81">
                  <c:v>92.23603057861328</c:v>
                </c:pt>
                <c:pt idx="82">
                  <c:v>92.26293182373045</c:v>
                </c:pt>
                <c:pt idx="83">
                  <c:v>92.28250122070308</c:v>
                </c:pt>
                <c:pt idx="84">
                  <c:v>92.30337524414058</c:v>
                </c:pt>
                <c:pt idx="85">
                  <c:v>92.33790588378908</c:v>
                </c:pt>
                <c:pt idx="86">
                  <c:v>92.4091415405273</c:v>
                </c:pt>
                <c:pt idx="87">
                  <c:v>92.4486923217773</c:v>
                </c:pt>
                <c:pt idx="88">
                  <c:v>92.474983215332</c:v>
                </c:pt>
                <c:pt idx="89">
                  <c:v>92.5181655883789</c:v>
                </c:pt>
                <c:pt idx="90">
                  <c:v>92.57270812988274</c:v>
                </c:pt>
                <c:pt idx="91">
                  <c:v>92.63957977294918</c:v>
                </c:pt>
                <c:pt idx="92">
                  <c:v>92.67020416259767</c:v>
                </c:pt>
                <c:pt idx="93">
                  <c:v>92.76049041748045</c:v>
                </c:pt>
                <c:pt idx="94">
                  <c:v>92.80295562744138</c:v>
                </c:pt>
                <c:pt idx="95">
                  <c:v>92.8615036010742</c:v>
                </c:pt>
                <c:pt idx="96">
                  <c:v>92.9433517456055</c:v>
                </c:pt>
                <c:pt idx="97">
                  <c:v>92.9933547973633</c:v>
                </c:pt>
                <c:pt idx="98">
                  <c:v>93.06015014648435</c:v>
                </c:pt>
                <c:pt idx="99">
                  <c:v>93.10378265380855</c:v>
                </c:pt>
                <c:pt idx="100">
                  <c:v>93.13402557373048</c:v>
                </c:pt>
                <c:pt idx="101">
                  <c:v>93.1611251831055</c:v>
                </c:pt>
                <c:pt idx="102">
                  <c:v>93.16843414306636</c:v>
                </c:pt>
                <c:pt idx="103">
                  <c:v>93.2270965576172</c:v>
                </c:pt>
                <c:pt idx="104">
                  <c:v>93.2676391601562</c:v>
                </c:pt>
                <c:pt idx="105">
                  <c:v>93.3135986328125</c:v>
                </c:pt>
                <c:pt idx="106">
                  <c:v>93.31568145751947</c:v>
                </c:pt>
                <c:pt idx="107">
                  <c:v>93.35934448242185</c:v>
                </c:pt>
                <c:pt idx="108">
                  <c:v>93.39054107666017</c:v>
                </c:pt>
                <c:pt idx="109">
                  <c:v>93.4465026855469</c:v>
                </c:pt>
                <c:pt idx="110">
                  <c:v>93.4894332885742</c:v>
                </c:pt>
                <c:pt idx="111">
                  <c:v>93.52246856689445</c:v>
                </c:pt>
                <c:pt idx="112">
                  <c:v>93.55043029785156</c:v>
                </c:pt>
                <c:pt idx="113">
                  <c:v>93.56505584716798</c:v>
                </c:pt>
                <c:pt idx="114">
                  <c:v>93.60163116455075</c:v>
                </c:pt>
                <c:pt idx="115">
                  <c:v>93.62152862548828</c:v>
                </c:pt>
                <c:pt idx="116">
                  <c:v>93.6484146118164</c:v>
                </c:pt>
                <c:pt idx="117">
                  <c:v>93.6482391357422</c:v>
                </c:pt>
                <c:pt idx="118">
                  <c:v>93.65188598632808</c:v>
                </c:pt>
                <c:pt idx="119">
                  <c:v>93.67481231689442</c:v>
                </c:pt>
                <c:pt idx="120">
                  <c:v>93.68296813964835</c:v>
                </c:pt>
                <c:pt idx="121">
                  <c:v>93.7180938720703</c:v>
                </c:pt>
                <c:pt idx="122">
                  <c:v>93.69332885742182</c:v>
                </c:pt>
                <c:pt idx="123">
                  <c:v>93.7391204833984</c:v>
                </c:pt>
                <c:pt idx="124">
                  <c:v>93.7474060058594</c:v>
                </c:pt>
                <c:pt idx="125">
                  <c:v>93.73904418945308</c:v>
                </c:pt>
                <c:pt idx="126">
                  <c:v>93.7614517211914</c:v>
                </c:pt>
              </c:numCache>
            </c:numRef>
          </c:yVal>
          <c:smooth val="0"/>
        </c:ser>
        <c:ser>
          <c:idx val="10"/>
          <c:order val="11"/>
          <c:tx>
            <c:strRef>
              <c:f>DATA!$CI$2</c:f>
              <c:strCache>
                <c:ptCount val="1"/>
                <c:pt idx="0">
                  <c:v>E6 (d/s)</c:v>
                </c:pt>
              </c:strCache>
            </c:strRef>
          </c:tx>
          <c:spPr>
            <a:ln w="28575">
              <a:noFill/>
            </a:ln>
          </c:spPr>
          <c:marker>
            <c:symbol val="square"/>
            <c:size val="3"/>
          </c:marker>
          <c:xVal>
            <c:numRef>
              <c:f>DATA!$CI$7:$CI$36</c:f>
              <c:numCache>
                <c:formatCode>0.00</c:formatCode>
                <c:ptCount val="30"/>
                <c:pt idx="0">
                  <c:v>20.34925842285161</c:v>
                </c:pt>
                <c:pt idx="1">
                  <c:v>20.3371086120605</c:v>
                </c:pt>
                <c:pt idx="2">
                  <c:v>20.39306640625</c:v>
                </c:pt>
                <c:pt idx="3">
                  <c:v>20.606517791748</c:v>
                </c:pt>
                <c:pt idx="4">
                  <c:v>21.0434436798096</c:v>
                </c:pt>
                <c:pt idx="5">
                  <c:v>21.5764350891113</c:v>
                </c:pt>
                <c:pt idx="6">
                  <c:v>22.0746173858643</c:v>
                </c:pt>
                <c:pt idx="7">
                  <c:v>22.5739250183105</c:v>
                </c:pt>
                <c:pt idx="8">
                  <c:v>23.105640411377</c:v>
                </c:pt>
                <c:pt idx="9">
                  <c:v>23.8218879699707</c:v>
                </c:pt>
                <c:pt idx="10">
                  <c:v>24.6600570678711</c:v>
                </c:pt>
                <c:pt idx="11">
                  <c:v>25.7510299682617</c:v>
                </c:pt>
                <c:pt idx="12">
                  <c:v>27.2501335144043</c:v>
                </c:pt>
                <c:pt idx="13">
                  <c:v>29.0031127929687</c:v>
                </c:pt>
                <c:pt idx="14">
                  <c:v>30.963264465332</c:v>
                </c:pt>
                <c:pt idx="15">
                  <c:v>33.90932464599609</c:v>
                </c:pt>
                <c:pt idx="16">
                  <c:v>37.35775375366206</c:v>
                </c:pt>
                <c:pt idx="17">
                  <c:v>42.05197906494138</c:v>
                </c:pt>
                <c:pt idx="18">
                  <c:v>49.84929656982418</c:v>
                </c:pt>
                <c:pt idx="19">
                  <c:v>59.7147712707519</c:v>
                </c:pt>
                <c:pt idx="20">
                  <c:v>69.56015014648435</c:v>
                </c:pt>
                <c:pt idx="21">
                  <c:v>78.41637420654298</c:v>
                </c:pt>
                <c:pt idx="22">
                  <c:v>86.183723449707</c:v>
                </c:pt>
                <c:pt idx="23">
                  <c:v>91.7900238037109</c:v>
                </c:pt>
                <c:pt idx="24">
                  <c:v>95.4590225219727</c:v>
                </c:pt>
                <c:pt idx="25">
                  <c:v>97.96580505371088</c:v>
                </c:pt>
                <c:pt idx="26">
                  <c:v>99.3561553955078</c:v>
                </c:pt>
                <c:pt idx="27">
                  <c:v>99.9359130859375</c:v>
                </c:pt>
                <c:pt idx="28">
                  <c:v>100.131523132324</c:v>
                </c:pt>
                <c:pt idx="29">
                  <c:v>100.14729309082</c:v>
                </c:pt>
              </c:numCache>
            </c:numRef>
          </c:xVal>
          <c:yVal>
            <c:numRef>
              <c:f>DATA!$CM$7:$CM$36</c:f>
              <c:numCache>
                <c:formatCode>0.00</c:formatCode>
                <c:ptCount val="30"/>
                <c:pt idx="0">
                  <c:v>89.09707641601558</c:v>
                </c:pt>
                <c:pt idx="1">
                  <c:v>89.10002136230467</c:v>
                </c:pt>
                <c:pt idx="2">
                  <c:v>89.10455322265628</c:v>
                </c:pt>
                <c:pt idx="3">
                  <c:v>89.11261749267578</c:v>
                </c:pt>
                <c:pt idx="4">
                  <c:v>89.12658691406247</c:v>
                </c:pt>
                <c:pt idx="5">
                  <c:v>89.1435165405273</c:v>
                </c:pt>
                <c:pt idx="6">
                  <c:v>89.1620788574218</c:v>
                </c:pt>
                <c:pt idx="7">
                  <c:v>89.18099975585937</c:v>
                </c:pt>
                <c:pt idx="8">
                  <c:v>89.2007217407227</c:v>
                </c:pt>
                <c:pt idx="9">
                  <c:v>89.2262725830078</c:v>
                </c:pt>
                <c:pt idx="10">
                  <c:v>89.25734710693355</c:v>
                </c:pt>
                <c:pt idx="11">
                  <c:v>89.2935943603516</c:v>
                </c:pt>
                <c:pt idx="12">
                  <c:v>89.3416290283203</c:v>
                </c:pt>
                <c:pt idx="13">
                  <c:v>89.39727020263668</c:v>
                </c:pt>
                <c:pt idx="14">
                  <c:v>89.4566040039063</c:v>
                </c:pt>
                <c:pt idx="15">
                  <c:v>89.52888488769527</c:v>
                </c:pt>
                <c:pt idx="16">
                  <c:v>89.61614227294918</c:v>
                </c:pt>
                <c:pt idx="17">
                  <c:v>89.72486877441408</c:v>
                </c:pt>
                <c:pt idx="18">
                  <c:v>89.88220214843747</c:v>
                </c:pt>
                <c:pt idx="19">
                  <c:v>90.0845642089844</c:v>
                </c:pt>
                <c:pt idx="20">
                  <c:v>90.29033660888668</c:v>
                </c:pt>
                <c:pt idx="21">
                  <c:v>90.4770889282227</c:v>
                </c:pt>
                <c:pt idx="22">
                  <c:v>90.6396942138672</c:v>
                </c:pt>
                <c:pt idx="23">
                  <c:v>90.7653350830078</c:v>
                </c:pt>
                <c:pt idx="24">
                  <c:v>90.84991455078118</c:v>
                </c:pt>
                <c:pt idx="25">
                  <c:v>90.9067764282227</c:v>
                </c:pt>
                <c:pt idx="26">
                  <c:v>90.94073486328128</c:v>
                </c:pt>
                <c:pt idx="27">
                  <c:v>90.9581298828125</c:v>
                </c:pt>
                <c:pt idx="28">
                  <c:v>90.9643249511719</c:v>
                </c:pt>
                <c:pt idx="29">
                  <c:v>90.96502685546868</c:v>
                </c:pt>
              </c:numCache>
            </c:numRef>
          </c:yVal>
          <c:smooth val="0"/>
        </c:ser>
        <c:ser>
          <c:idx val="3"/>
          <c:order val="12"/>
          <c:tx>
            <c:strRef>
              <c:f>Ratings!$M$1</c:f>
              <c:strCache>
                <c:ptCount val="1"/>
                <c:pt idx="0">
                  <c:v>Rating C</c:v>
                </c:pt>
              </c:strCache>
            </c:strRef>
          </c:tx>
          <c:spPr>
            <a:ln w="28575">
              <a:noFill/>
            </a:ln>
          </c:spPr>
          <c:marker>
            <c:symbol val="triangle"/>
            <c:size val="2"/>
          </c:marker>
          <c:xVal>
            <c:numRef>
              <c:f>Ratings!$M$4:$M$604</c:f>
              <c:numCache>
                <c:formatCode>General</c:formatCode>
                <c:ptCount val="60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0.000170740876220152</c:v>
                </c:pt>
                <c:pt idx="36">
                  <c:v>0.00104923836950696</c:v>
                </c:pt>
                <c:pt idx="37">
                  <c:v>0.00282166763740006</c:v>
                </c:pt>
                <c:pt idx="38">
                  <c:v>0.00559054950792682</c:v>
                </c:pt>
                <c:pt idx="39">
                  <c:v>0.00943231194828642</c:v>
                </c:pt>
                <c:pt idx="40">
                  <c:v>0.0144090153012948</c:v>
                </c:pt>
                <c:pt idx="41">
                  <c:v>0.0205734194478389</c:v>
                </c:pt>
                <c:pt idx="42">
                  <c:v>0.0279716986251247</c:v>
                </c:pt>
                <c:pt idx="43">
                  <c:v>0.0366450845365178</c:v>
                </c:pt>
                <c:pt idx="44">
                  <c:v>0.0466309441078717</c:v>
                </c:pt>
                <c:pt idx="45">
                  <c:v>0.0579635282914939</c:v>
                </c:pt>
                <c:pt idx="46">
                  <c:v>0.0706745154017021</c:v>
                </c:pt>
                <c:pt idx="47">
                  <c:v>0.0847934189936207</c:v>
                </c:pt>
                <c:pt idx="48">
                  <c:v>0.100347902555155</c:v>
                </c:pt>
                <c:pt idx="49">
                  <c:v>0.117364027839218</c:v>
                </c:pt>
                <c:pt idx="50">
                  <c:v>0.135866454569446</c:v>
                </c:pt>
                <c:pt idx="51">
                  <c:v>0.155878603645124</c:v>
                </c:pt>
                <c:pt idx="52">
                  <c:v>0.177422792377613</c:v>
                </c:pt>
                <c:pt idx="53">
                  <c:v>0.200520347911318</c:v>
                </c:pt>
                <c:pt idx="54">
                  <c:v>0.225191703362029</c:v>
                </c:pt>
                <c:pt idx="55">
                  <c:v>0.251456480074789</c:v>
                </c:pt>
                <c:pt idx="56">
                  <c:v>0.279333558597268</c:v>
                </c:pt>
                <c:pt idx="57">
                  <c:v>0.308841140378793</c:v>
                </c:pt>
                <c:pt idx="58">
                  <c:v>0.339996801772143</c:v>
                </c:pt>
                <c:pt idx="59">
                  <c:v>0.372817541590266</c:v>
                </c:pt>
                <c:pt idx="60">
                  <c:v>0.407319823222771</c:v>
                </c:pt>
                <c:pt idx="61">
                  <c:v>0.443519612126556</c:v>
                </c:pt>
                <c:pt idx="62">
                  <c:v>0.481432409356456</c:v>
                </c:pt>
                <c:pt idx="63">
                  <c:v>0.521073281684894</c:v>
                </c:pt>
                <c:pt idx="64">
                  <c:v>0.56245688876655</c:v>
                </c:pt>
                <c:pt idx="65">
                  <c:v>0.605597507729551</c:v>
                </c:pt>
                <c:pt idx="66">
                  <c:v>0.650509055514331</c:v>
                </c:pt>
                <c:pt idx="67">
                  <c:v>0.697205109232261</c:v>
                </c:pt>
                <c:pt idx="68">
                  <c:v>0.745698924775753</c:v>
                </c:pt>
                <c:pt idx="69">
                  <c:v>0.7960034538783</c:v>
                </c:pt>
                <c:pt idx="70">
                  <c:v>0.848131359795213</c:v>
                </c:pt>
                <c:pt idx="71">
                  <c:v>0.902095031752648</c:v>
                </c:pt>
                <c:pt idx="72">
                  <c:v>0.957906598293132</c:v>
                </c:pt>
                <c:pt idx="73">
                  <c:v>1.015577939629278</c:v>
                </c:pt>
                <c:pt idx="74">
                  <c:v>1.075120699103522</c:v>
                </c:pt>
                <c:pt idx="75">
                  <c:v>1.136546293839738</c:v>
                </c:pt>
                <c:pt idx="76">
                  <c:v>1.19986592466246</c:v>
                </c:pt>
                <c:pt idx="77">
                  <c:v>1.265090585350636</c:v>
                </c:pt>
                <c:pt idx="78">
                  <c:v>1.332231071285312</c:v>
                </c:pt>
                <c:pt idx="79">
                  <c:v>1.401297987544057</c:v>
                </c:pt>
                <c:pt idx="80">
                  <c:v>1.472301756489266</c:v>
                </c:pt>
                <c:pt idx="81">
                  <c:v>1.545252624892507</c:v>
                </c:pt>
                <c:pt idx="82">
                  <c:v>1.620160670632704</c:v>
                </c:pt>
                <c:pt idx="83">
                  <c:v>1.697035809002172</c:v>
                </c:pt>
                <c:pt idx="84">
                  <c:v>1.775887798651102</c:v>
                </c:pt>
                <c:pt idx="85">
                  <c:v>1.856726247198194</c:v>
                </c:pt>
                <c:pt idx="86">
                  <c:v>1.939560616532451</c:v>
                </c:pt>
                <c:pt idx="87">
                  <c:v>2.02440022782884</c:v>
                </c:pt>
                <c:pt idx="88">
                  <c:v>2.11125426629847</c:v>
                </c:pt>
                <c:pt idx="89">
                  <c:v>2.20013178569206</c:v>
                </c:pt>
                <c:pt idx="90">
                  <c:v>2.291041712573821</c:v>
                </c:pt>
                <c:pt idx="91">
                  <c:v>2.38399285038144</c:v>
                </c:pt>
                <c:pt idx="92">
                  <c:v>2.478993883286442</c:v>
                </c:pt>
                <c:pt idx="93">
                  <c:v>2.576053379868112</c:v>
                </c:pt>
                <c:pt idx="94">
                  <c:v>2.675179796613014</c:v>
                </c:pt>
                <c:pt idx="95">
                  <c:v>2.77638148125118</c:v>
                </c:pt>
                <c:pt idx="96">
                  <c:v>2.879666675939211</c:v>
                </c:pt>
                <c:pt idx="97">
                  <c:v>2.985043520299691</c:v>
                </c:pt>
                <c:pt idx="98">
                  <c:v>3.09252005432558</c:v>
                </c:pt>
                <c:pt idx="99">
                  <c:v>3.20210422115768</c:v>
                </c:pt>
                <c:pt idx="100">
                  <c:v>3.313803869742579</c:v>
                </c:pt>
                <c:pt idx="101">
                  <c:v>3.42762675737797</c:v>
                </c:pt>
                <c:pt idx="102">
                  <c:v>3.54358055215176</c:v>
                </c:pt>
                <c:pt idx="103">
                  <c:v>3.661672835280916</c:v>
                </c:pt>
                <c:pt idx="104">
                  <c:v>3.781911103355582</c:v>
                </c:pt>
                <c:pt idx="105">
                  <c:v>3.904302770493594</c:v>
                </c:pt>
                <c:pt idx="106">
                  <c:v>4.028855170410241</c:v>
                </c:pt>
                <c:pt idx="107">
                  <c:v>4.155575558407707</c:v>
                </c:pt>
                <c:pt idx="108">
                  <c:v>4.284471113288421</c:v>
                </c:pt>
                <c:pt idx="109">
                  <c:v>4.41554893919615</c:v>
                </c:pt>
                <c:pt idx="110">
                  <c:v>4.548816067388647</c:v>
                </c:pt>
                <c:pt idx="111">
                  <c:v>4.684279457945097</c:v>
                </c:pt>
                <c:pt idx="112">
                  <c:v>4.821946001411717</c:v>
                </c:pt>
                <c:pt idx="113">
                  <c:v>4.961822520388466</c:v>
                </c:pt>
                <c:pt idx="114">
                  <c:v>5.103915771059705</c:v>
                </c:pt>
                <c:pt idx="115">
                  <c:v>5.24823244467149</c:v>
                </c:pt>
                <c:pt idx="116">
                  <c:v>5.394779168957955</c:v>
                </c:pt>
                <c:pt idx="117">
                  <c:v>5.543562509519227</c:v>
                </c:pt>
                <c:pt idx="118">
                  <c:v>5.694588971152971</c:v>
                </c:pt>
                <c:pt idx="119">
                  <c:v>5.847864999141815</c:v>
                </c:pt>
                <c:pt idx="120">
                  <c:v>6.003396980498442</c:v>
                </c:pt>
                <c:pt idx="121">
                  <c:v>6.16119124517042</c:v>
                </c:pt>
                <c:pt idx="122">
                  <c:v>6.321254067206359</c:v>
                </c:pt>
                <c:pt idx="123">
                  <c:v>6.483591665885161</c:v>
                </c:pt>
                <c:pt idx="124">
                  <c:v>6.648210206809882</c:v>
                </c:pt>
                <c:pt idx="125">
                  <c:v>6.815115802967765</c:v>
                </c:pt>
                <c:pt idx="126">
                  <c:v>6.984314515757775</c:v>
                </c:pt>
                <c:pt idx="127">
                  <c:v>7.15581235598703</c:v>
                </c:pt>
                <c:pt idx="128">
                  <c:v>7.329615284837398</c:v>
                </c:pt>
                <c:pt idx="129">
                  <c:v>7.505729214803415</c:v>
                </c:pt>
                <c:pt idx="130">
                  <c:v>7.684160010602746</c:v>
                </c:pt>
                <c:pt idx="131">
                  <c:v>7.864913490060204</c:v>
                </c:pt>
                <c:pt idx="132">
                  <c:v>8.047995424966384</c:v>
                </c:pt>
                <c:pt idx="133">
                  <c:v>8.233411541911932</c:v>
                </c:pt>
                <c:pt idx="134">
                  <c:v>8.421167523098321</c:v>
                </c:pt>
                <c:pt idx="135">
                  <c:v>8.611269007126053</c:v>
                </c:pt>
                <c:pt idx="136">
                  <c:v>8.803721589761161</c:v>
                </c:pt>
                <c:pt idx="137">
                  <c:v>8.99853082468078</c:v>
                </c:pt>
                <c:pt idx="138">
                  <c:v>9.19570222419855</c:v>
                </c:pt>
                <c:pt idx="139">
                  <c:v>9.395241259970646</c:v>
                </c:pt>
                <c:pt idx="140">
                  <c:v>9.597153363683045</c:v>
                </c:pt>
                <c:pt idx="141">
                  <c:v>9.801443927720825</c:v>
                </c:pt>
                <c:pt idx="142">
                  <c:v>10.00811830581996</c:v>
                </c:pt>
                <c:pt idx="143">
                  <c:v>10.2171818137024</c:v>
                </c:pt>
                <c:pt idx="144">
                  <c:v>10.42863972969492</c:v>
                </c:pt>
                <c:pt idx="145">
                  <c:v>10.64249729533232</c:v>
                </c:pt>
                <c:pt idx="146">
                  <c:v>10.85875971594547</c:v>
                </c:pt>
                <c:pt idx="147">
                  <c:v>11.07743216123481</c:v>
                </c:pt>
                <c:pt idx="148">
                  <c:v>11.29851976582971</c:v>
                </c:pt>
                <c:pt idx="149">
                  <c:v>11.52202762983418</c:v>
                </c:pt>
                <c:pt idx="150">
                  <c:v>11.74796081935935</c:v>
                </c:pt>
                <c:pt idx="151">
                  <c:v>11.97632436704325</c:v>
                </c:pt>
                <c:pt idx="152">
                  <c:v>12.20712327255822</c:v>
                </c:pt>
                <c:pt idx="153">
                  <c:v>12.44036250310631</c:v>
                </c:pt>
                <c:pt idx="154">
                  <c:v>12.67604699390315</c:v>
                </c:pt>
                <c:pt idx="155">
                  <c:v>12.91418164865063</c:v>
                </c:pt>
                <c:pt idx="156">
                  <c:v>13.1547713399987</c:v>
                </c:pt>
                <c:pt idx="157">
                  <c:v>13.39782090999654</c:v>
                </c:pt>
                <c:pt idx="158">
                  <c:v>13.64333517053382</c:v>
                </c:pt>
                <c:pt idx="159">
                  <c:v>13.89131890377169</c:v>
                </c:pt>
                <c:pt idx="160">
                  <c:v>14.14177686256452</c:v>
                </c:pt>
                <c:pt idx="161">
                  <c:v>14.39471377087212</c:v>
                </c:pt>
                <c:pt idx="162">
                  <c:v>14.65013432416305</c:v>
                </c:pt>
                <c:pt idx="163">
                  <c:v>14.90804318980914</c:v>
                </c:pt>
                <c:pt idx="164">
                  <c:v>15.1684450074715</c:v>
                </c:pt>
                <c:pt idx="165">
                  <c:v>15.43134438947827</c:v>
                </c:pt>
                <c:pt idx="166">
                  <c:v>15.69674592119448</c:v>
                </c:pt>
                <c:pt idx="167">
                  <c:v>15.9646541613839</c:v>
                </c:pt>
                <c:pt idx="168">
                  <c:v>16.23507364256352</c:v>
                </c:pt>
                <c:pt idx="169">
                  <c:v>16.5080088713506</c:v>
                </c:pt>
                <c:pt idx="170">
                  <c:v>16.78346432880264</c:v>
                </c:pt>
                <c:pt idx="171">
                  <c:v>17.06144447075025</c:v>
                </c:pt>
                <c:pt idx="172">
                  <c:v>17.34195372812355</c:v>
                </c:pt>
                <c:pt idx="173">
                  <c:v>17.62499650727163</c:v>
                </c:pt>
                <c:pt idx="174">
                  <c:v>17.91057719027603</c:v>
                </c:pt>
                <c:pt idx="175">
                  <c:v>18.19870013525765</c:v>
                </c:pt>
                <c:pt idx="176">
                  <c:v>18.48936967667781</c:v>
                </c:pt>
                <c:pt idx="177">
                  <c:v>18.78259012563349</c:v>
                </c:pt>
                <c:pt idx="178">
                  <c:v>19.07836577014646</c:v>
                </c:pt>
                <c:pt idx="179">
                  <c:v>19.37670087544737</c:v>
                </c:pt>
                <c:pt idx="180">
                  <c:v>19.67759968425396</c:v>
                </c:pt>
                <c:pt idx="181">
                  <c:v>19.98106641704424</c:v>
                </c:pt>
                <c:pt idx="182">
                  <c:v>20.28710527232432</c:v>
                </c:pt>
                <c:pt idx="183">
                  <c:v>20.59572042689144</c:v>
                </c:pt>
                <c:pt idx="184">
                  <c:v>20.90691603609181</c:v>
                </c:pt>
                <c:pt idx="185">
                  <c:v>21.22069623407397</c:v>
                </c:pt>
                <c:pt idx="186">
                  <c:v>21.53706513403736</c:v>
                </c:pt>
                <c:pt idx="187">
                  <c:v>21.85602682847616</c:v>
                </c:pt>
                <c:pt idx="188">
                  <c:v>22.17758538941917</c:v>
                </c:pt>
                <c:pt idx="189">
                  <c:v>22.50174486866491</c:v>
                </c:pt>
                <c:pt idx="190">
                  <c:v>22.82850929801274</c:v>
                </c:pt>
                <c:pt idx="191">
                  <c:v>23.15788268948982</c:v>
                </c:pt>
                <c:pt idx="192">
                  <c:v>23.48986903557406</c:v>
                </c:pt>
                <c:pt idx="193">
                  <c:v>23.82447230941314</c:v>
                </c:pt>
                <c:pt idx="194">
                  <c:v>24.16169646503973</c:v>
                </c:pt>
                <c:pt idx="195">
                  <c:v>24.50154543758294</c:v>
                </c:pt>
                <c:pt idx="196">
                  <c:v>24.8440231434762</c:v>
                </c:pt>
                <c:pt idx="197">
                  <c:v>25.18913348066146</c:v>
                </c:pt>
                <c:pt idx="198">
                  <c:v>25.53688032879004</c:v>
                </c:pt>
                <c:pt idx="199">
                  <c:v>25.88726754941996</c:v>
                </c:pt>
                <c:pt idx="200">
                  <c:v>26.24029898621009</c:v>
                </c:pt>
                <c:pt idx="201">
                  <c:v>26.59597846511095</c:v>
                </c:pt>
                <c:pt idx="202">
                  <c:v>26.9543097945523</c:v>
                </c:pt>
                <c:pt idx="203">
                  <c:v>27.31529676562785</c:v>
                </c:pt>
                <c:pt idx="204">
                  <c:v>27.67894315227663</c:v>
                </c:pt>
                <c:pt idx="205">
                  <c:v>28.04525271146163</c:v>
                </c:pt>
                <c:pt idx="206">
                  <c:v>28.4142291833455</c:v>
                </c:pt>
                <c:pt idx="207">
                  <c:v>28.78587629146334</c:v>
                </c:pt>
                <c:pt idx="208">
                  <c:v>29.16019774289282</c:v>
                </c:pt>
                <c:pt idx="209">
                  <c:v>29.53719722842137</c:v>
                </c:pt>
                <c:pt idx="210">
                  <c:v>29.91687842271113</c:v>
                </c:pt>
                <c:pt idx="211">
                  <c:v>30.2943414200051</c:v>
                </c:pt>
                <c:pt idx="212">
                  <c:v>30.6009426895734</c:v>
                </c:pt>
                <c:pt idx="213">
                  <c:v>30.90825086208821</c:v>
                </c:pt>
                <c:pt idx="214">
                  <c:v>31.21626212755628</c:v>
                </c:pt>
                <c:pt idx="215">
                  <c:v>31.52497272539205</c:v>
                </c:pt>
                <c:pt idx="216">
                  <c:v>31.83437894340812</c:v>
                </c:pt>
                <c:pt idx="217">
                  <c:v>32.14447711683383</c:v>
                </c:pt>
                <c:pt idx="218">
                  <c:v>32.45526362736089</c:v>
                </c:pt>
                <c:pt idx="219">
                  <c:v>32.7667349022152</c:v>
                </c:pt>
                <c:pt idx="220">
                  <c:v>33.07888741325358</c:v>
                </c:pt>
                <c:pt idx="221">
                  <c:v>33.39171767608556</c:v>
                </c:pt>
                <c:pt idx="222">
                  <c:v>33.70522224921771</c:v>
                </c:pt>
                <c:pt idx="223">
                  <c:v>34.01939773322164</c:v>
                </c:pt>
                <c:pt idx="224">
                  <c:v>34.33424076992337</c:v>
                </c:pt>
                <c:pt idx="225">
                  <c:v>34.64974804161427</c:v>
                </c:pt>
                <c:pt idx="226">
                  <c:v>34.96591627028225</c:v>
                </c:pt>
                <c:pt idx="227">
                  <c:v>35.28274221686312</c:v>
                </c:pt>
                <c:pt idx="228">
                  <c:v>35.60022268051095</c:v>
                </c:pt>
                <c:pt idx="229">
                  <c:v>35.91835449788712</c:v>
                </c:pt>
                <c:pt idx="230">
                  <c:v>36.2371345424674</c:v>
                </c:pt>
                <c:pt idx="231">
                  <c:v>36.55655972386624</c:v>
                </c:pt>
                <c:pt idx="232">
                  <c:v>36.87662698717831</c:v>
                </c:pt>
                <c:pt idx="233">
                  <c:v>37.19733331233594</c:v>
                </c:pt>
                <c:pt idx="234">
                  <c:v>37.51867571348271</c:v>
                </c:pt>
                <c:pt idx="235">
                  <c:v>37.84065123836234</c:v>
                </c:pt>
                <c:pt idx="236">
                  <c:v>38.16325696772228</c:v>
                </c:pt>
                <c:pt idx="237">
                  <c:v>38.48649001473174</c:v>
                </c:pt>
                <c:pt idx="238">
                  <c:v>38.81034752441384</c:v>
                </c:pt>
                <c:pt idx="239">
                  <c:v>39.13482667309122</c:v>
                </c:pt>
                <c:pt idx="240">
                  <c:v>39.45992466784471</c:v>
                </c:pt>
                <c:pt idx="241">
                  <c:v>39.78563874598485</c:v>
                </c:pt>
                <c:pt idx="242">
                  <c:v>40.11196617453557</c:v>
                </c:pt>
                <c:pt idx="243">
                  <c:v>40.43890424973041</c:v>
                </c:pt>
                <c:pt idx="244">
                  <c:v>40.76645029651955</c:v>
                </c:pt>
                <c:pt idx="245">
                  <c:v>41.09460166808887</c:v>
                </c:pt>
                <c:pt idx="246">
                  <c:v>41.42335574538974</c:v>
                </c:pt>
                <c:pt idx="247">
                  <c:v>41.75270993667928</c:v>
                </c:pt>
                <c:pt idx="248">
                  <c:v>42.0826616770713</c:v>
                </c:pt>
                <c:pt idx="249">
                  <c:v>42.41320842809719</c:v>
                </c:pt>
                <c:pt idx="250">
                  <c:v>42.74434767727633</c:v>
                </c:pt>
                <c:pt idx="251">
                  <c:v>43.07607693769654</c:v>
                </c:pt>
                <c:pt idx="252">
                  <c:v>43.40839374760323</c:v>
                </c:pt>
                <c:pt idx="253">
                  <c:v>43.7412956699978</c:v>
                </c:pt>
                <c:pt idx="254">
                  <c:v>44.07478029224485</c:v>
                </c:pt>
                <c:pt idx="255">
                  <c:v>44.40884522568766</c:v>
                </c:pt>
                <c:pt idx="256">
                  <c:v>44.74348810527206</c:v>
                </c:pt>
                <c:pt idx="257">
                  <c:v>45.0787065891784</c:v>
                </c:pt>
                <c:pt idx="258">
                  <c:v>45.41449835846102</c:v>
                </c:pt>
                <c:pt idx="259">
                  <c:v>45.75086111669594</c:v>
                </c:pt>
                <c:pt idx="260">
                  <c:v>46.08779258963529</c:v>
                </c:pt>
                <c:pt idx="261">
                  <c:v>46.42529052486938</c:v>
                </c:pt>
                <c:pt idx="262">
                  <c:v>46.7633526914956</c:v>
                </c:pt>
                <c:pt idx="263">
                  <c:v>47.1019768797942</c:v>
                </c:pt>
                <c:pt idx="264">
                  <c:v>47.441160900911</c:v>
                </c:pt>
                <c:pt idx="265">
                  <c:v>47.78090258654588</c:v>
                </c:pt>
                <c:pt idx="266">
                  <c:v>48.1211997886484</c:v>
                </c:pt>
                <c:pt idx="267">
                  <c:v>48.46205037911921</c:v>
                </c:pt>
                <c:pt idx="268">
                  <c:v>48.80345224951716</c:v>
                </c:pt>
                <c:pt idx="269">
                  <c:v>49.14540331077291</c:v>
                </c:pt>
                <c:pt idx="270">
                  <c:v>49.4879014929077</c:v>
                </c:pt>
                <c:pt idx="271">
                  <c:v>49.83094474475797</c:v>
                </c:pt>
                <c:pt idx="272">
                  <c:v>50.17453103370517</c:v>
                </c:pt>
                <c:pt idx="273">
                  <c:v>50.51865834541113</c:v>
                </c:pt>
                <c:pt idx="274">
                  <c:v>50.86332468355835</c:v>
                </c:pt>
                <c:pt idx="275">
                  <c:v>51.20852806959538</c:v>
                </c:pt>
                <c:pt idx="276">
                  <c:v>51.55426654248714</c:v>
                </c:pt>
                <c:pt idx="277">
                  <c:v>51.90053815847012</c:v>
                </c:pt>
                <c:pt idx="278">
                  <c:v>52.24734099081191</c:v>
                </c:pt>
                <c:pt idx="279">
                  <c:v>52.59467312957566</c:v>
                </c:pt>
                <c:pt idx="280">
                  <c:v>52.94253268138881</c:v>
                </c:pt>
                <c:pt idx="281">
                  <c:v>53.29091776921619</c:v>
                </c:pt>
                <c:pt idx="282">
                  <c:v>53.63982653213733</c:v>
                </c:pt>
                <c:pt idx="283">
                  <c:v>53.9892571251279</c:v>
                </c:pt>
                <c:pt idx="284">
                  <c:v>54.33920771884522</c:v>
                </c:pt>
                <c:pt idx="285">
                  <c:v>54.68967649941789</c:v>
                </c:pt>
                <c:pt idx="286">
                  <c:v>55.04066166823877</c:v>
                </c:pt>
                <c:pt idx="287">
                  <c:v>55.39216144176234</c:v>
                </c:pt>
                <c:pt idx="288">
                  <c:v>55.74417405130535</c:v>
                </c:pt>
                <c:pt idx="289">
                  <c:v>56.09669774285111</c:v>
                </c:pt>
                <c:pt idx="290">
                  <c:v>56.4497307768574</c:v>
                </c:pt>
                <c:pt idx="291">
                  <c:v>56.80327142806777</c:v>
                </c:pt>
                <c:pt idx="292">
                  <c:v>57.15731798532617</c:v>
                </c:pt>
                <c:pt idx="293">
                  <c:v>57.51186875139483</c:v>
                </c:pt>
                <c:pt idx="294">
                  <c:v>57.86692204277554</c:v>
                </c:pt>
                <c:pt idx="295">
                  <c:v>58.22247618953367</c:v>
                </c:pt>
                <c:pt idx="296">
                  <c:v>58.57852953512566</c:v>
                </c:pt>
                <c:pt idx="297">
                  <c:v>58.93508043622935</c:v>
                </c:pt>
                <c:pt idx="298">
                  <c:v>59.29212726257723</c:v>
                </c:pt>
                <c:pt idx="299">
                  <c:v>59.64966839679239</c:v>
                </c:pt>
                <c:pt idx="300">
                  <c:v>60.00770223422784</c:v>
                </c:pt>
                <c:pt idx="301">
                  <c:v>60.50907160077553</c:v>
                </c:pt>
                <c:pt idx="302">
                  <c:v>60.9852333455743</c:v>
                </c:pt>
                <c:pt idx="303">
                  <c:v>61.46297777769254</c:v>
                </c:pt>
                <c:pt idx="304">
                  <c:v>61.9423030282919</c:v>
                </c:pt>
                <c:pt idx="305">
                  <c:v>62.42320723908387</c:v>
                </c:pt>
                <c:pt idx="306">
                  <c:v>62.9056885622238</c:v>
                </c:pt>
                <c:pt idx="307">
                  <c:v>63.38974516020618</c:v>
                </c:pt>
                <c:pt idx="308">
                  <c:v>63.8753752057612</c:v>
                </c:pt>
                <c:pt idx="309">
                  <c:v>64.36257688175333</c:v>
                </c:pt>
                <c:pt idx="310">
                  <c:v>64.85134838108081</c:v>
                </c:pt>
                <c:pt idx="311">
                  <c:v>65.3416879065771</c:v>
                </c:pt>
                <c:pt idx="312">
                  <c:v>65.833593670913</c:v>
                </c:pt>
                <c:pt idx="313">
                  <c:v>66.32706389650104</c:v>
                </c:pt>
                <c:pt idx="314">
                  <c:v>66.82209681540044</c:v>
                </c:pt>
                <c:pt idx="315">
                  <c:v>67.31869066922406</c:v>
                </c:pt>
                <c:pt idx="316">
                  <c:v>67.8168437090456</c:v>
                </c:pt>
                <c:pt idx="317">
                  <c:v>68.3165541953096</c:v>
                </c:pt>
                <c:pt idx="318">
                  <c:v>68.81782039774137</c:v>
                </c:pt>
                <c:pt idx="319">
                  <c:v>69.32064059525881</c:v>
                </c:pt>
                <c:pt idx="320">
                  <c:v>69.82501307588511</c:v>
                </c:pt>
                <c:pt idx="321">
                  <c:v>70.33093613666298</c:v>
                </c:pt>
                <c:pt idx="322">
                  <c:v>70.83840808356987</c:v>
                </c:pt>
                <c:pt idx="323">
                  <c:v>71.34742723143421</c:v>
                </c:pt>
                <c:pt idx="324">
                  <c:v>71.85799190385271</c:v>
                </c:pt>
                <c:pt idx="325">
                  <c:v>72.37010043310946</c:v>
                </c:pt>
                <c:pt idx="326">
                  <c:v>72.88375116009516</c:v>
                </c:pt>
                <c:pt idx="327">
                  <c:v>73.39894243422805</c:v>
                </c:pt>
                <c:pt idx="328">
                  <c:v>73.91567261337556</c:v>
                </c:pt>
                <c:pt idx="329">
                  <c:v>74.4339400637773</c:v>
                </c:pt>
                <c:pt idx="330">
                  <c:v>74.95374315996875</c:v>
                </c:pt>
                <c:pt idx="331">
                  <c:v>75.47508028470615</c:v>
                </c:pt>
                <c:pt idx="332">
                  <c:v>75.99794982889237</c:v>
                </c:pt>
                <c:pt idx="333">
                  <c:v>76.52235019150334</c:v>
                </c:pt>
                <c:pt idx="334">
                  <c:v>77.0482797795164</c:v>
                </c:pt>
                <c:pt idx="335">
                  <c:v>77.57573700783811</c:v>
                </c:pt>
                <c:pt idx="336">
                  <c:v>78.10472029923465</c:v>
                </c:pt>
                <c:pt idx="337">
                  <c:v>78.63522808426154</c:v>
                </c:pt>
                <c:pt idx="338">
                  <c:v>79.16725880119547</c:v>
                </c:pt>
                <c:pt idx="339">
                  <c:v>79.70081089596628</c:v>
                </c:pt>
                <c:pt idx="340">
                  <c:v>80.23588282209006</c:v>
                </c:pt>
                <c:pt idx="341">
                  <c:v>80.77247304060324</c:v>
                </c:pt>
                <c:pt idx="342">
                  <c:v>81.31058001999685</c:v>
                </c:pt>
                <c:pt idx="343">
                  <c:v>81.85020223615258</c:v>
                </c:pt>
                <c:pt idx="344">
                  <c:v>82.39133817227882</c:v>
                </c:pt>
                <c:pt idx="345">
                  <c:v>82.9339863188479</c:v>
                </c:pt>
                <c:pt idx="346">
                  <c:v>83.47814517353387</c:v>
                </c:pt>
                <c:pt idx="347">
                  <c:v>84.02381324115147</c:v>
                </c:pt>
                <c:pt idx="348">
                  <c:v>84.57098903359503</c:v>
                </c:pt>
                <c:pt idx="349">
                  <c:v>85.1196710697793</c:v>
                </c:pt>
                <c:pt idx="350">
                  <c:v>85.66985787557965</c:v>
                </c:pt>
                <c:pt idx="351">
                  <c:v>86.22154798377428</c:v>
                </c:pt>
                <c:pt idx="352">
                  <c:v>86.77473993398593</c:v>
                </c:pt>
                <c:pt idx="353">
                  <c:v>87.3294322726254</c:v>
                </c:pt>
                <c:pt idx="354">
                  <c:v>87.88562355283505</c:v>
                </c:pt>
                <c:pt idx="355">
                  <c:v>88.44331233443278</c:v>
                </c:pt>
                <c:pt idx="356">
                  <c:v>89.00249718385768</c:v>
                </c:pt>
                <c:pt idx="357">
                  <c:v>89.5631766741153</c:v>
                </c:pt>
                <c:pt idx="358">
                  <c:v>90.12534938472388</c:v>
                </c:pt>
                <c:pt idx="359">
                  <c:v>90.68901390166165</c:v>
                </c:pt>
                <c:pt idx="360">
                  <c:v>91.25416881731398</c:v>
                </c:pt>
                <c:pt idx="361">
                  <c:v>91.82081273042172</c:v>
                </c:pt>
                <c:pt idx="362">
                  <c:v>92.38894424603021</c:v>
                </c:pt>
                <c:pt idx="363">
                  <c:v>92.95856197543813</c:v>
                </c:pt>
                <c:pt idx="364">
                  <c:v>93.52966453614776</c:v>
                </c:pt>
                <c:pt idx="365">
                  <c:v>94.10225055181557</c:v>
                </c:pt>
                <c:pt idx="366">
                  <c:v>94.67631865220314</c:v>
                </c:pt>
                <c:pt idx="367">
                  <c:v>95.25186747312885</c:v>
                </c:pt>
                <c:pt idx="368">
                  <c:v>95.82889565642012</c:v>
                </c:pt>
                <c:pt idx="369">
                  <c:v>96.40740184986613</c:v>
                </c:pt>
                <c:pt idx="370">
                  <c:v>96.98738470717096</c:v>
                </c:pt>
                <c:pt idx="371">
                  <c:v>97.56884288790761</c:v>
                </c:pt>
                <c:pt idx="372">
                  <c:v>98.15177505747226</c:v>
                </c:pt>
                <c:pt idx="373">
                  <c:v>98.73617988703905</c:v>
                </c:pt>
                <c:pt idx="374">
                  <c:v>99.32205605351523</c:v>
                </c:pt>
                <c:pt idx="375">
                  <c:v>99.90940223949751</c:v>
                </c:pt>
                <c:pt idx="376">
                  <c:v>100.4982171332277</c:v>
                </c:pt>
                <c:pt idx="377">
                  <c:v>101.08849942855</c:v>
                </c:pt>
                <c:pt idx="378">
                  <c:v>101.6802478248683</c:v>
                </c:pt>
                <c:pt idx="379">
                  <c:v>102.2734610271034</c:v>
                </c:pt>
                <c:pt idx="380">
                  <c:v>102.8681377456519</c:v>
                </c:pt>
                <c:pt idx="381">
                  <c:v>103.4642766963444</c:v>
                </c:pt>
                <c:pt idx="382">
                  <c:v>104.0618766004046</c:v>
                </c:pt>
                <c:pt idx="383">
                  <c:v>104.6609361844091</c:v>
                </c:pt>
                <c:pt idx="384">
                  <c:v>105.2614541802475</c:v>
                </c:pt>
                <c:pt idx="385">
                  <c:v>105.863429325082</c:v>
                </c:pt>
                <c:pt idx="386">
                  <c:v>106.4668603613095</c:v>
                </c:pt>
                <c:pt idx="387">
                  <c:v>107.0717460365216</c:v>
                </c:pt>
                <c:pt idx="388">
                  <c:v>107.6780851034674</c:v>
                </c:pt>
                <c:pt idx="389">
                  <c:v>108.2858763200146</c:v>
                </c:pt>
                <c:pt idx="390">
                  <c:v>108.8951184491126</c:v>
                </c:pt>
                <c:pt idx="391">
                  <c:v>109.505810258755</c:v>
                </c:pt>
                <c:pt idx="392">
                  <c:v>110.1179505219434</c:v>
                </c:pt>
                <c:pt idx="393">
                  <c:v>110.7315380166503</c:v>
                </c:pt>
                <c:pt idx="394">
                  <c:v>111.3465715257838</c:v>
                </c:pt>
                <c:pt idx="395">
                  <c:v>111.9630498371515</c:v>
                </c:pt>
                <c:pt idx="396">
                  <c:v>112.5809717434256</c:v>
                </c:pt>
                <c:pt idx="397">
                  <c:v>113.2003360421081</c:v>
                </c:pt>
                <c:pt idx="398">
                  <c:v>113.8211415354957</c:v>
                </c:pt>
                <c:pt idx="399">
                  <c:v>114.4433870306463</c:v>
                </c:pt>
                <c:pt idx="400">
                  <c:v>115.067071339345</c:v>
                </c:pt>
                <c:pt idx="401">
                  <c:v>115.7019347685846</c:v>
                </c:pt>
                <c:pt idx="402">
                  <c:v>116.4442196863801</c:v>
                </c:pt>
                <c:pt idx="403">
                  <c:v>117.1887408374703</c:v>
                </c:pt>
                <c:pt idx="404">
                  <c:v>117.935497400469</c:v>
                </c:pt>
                <c:pt idx="405">
                  <c:v>118.6844885570487</c:v>
                </c:pt>
                <c:pt idx="406">
                  <c:v>119.4357134919197</c:v>
                </c:pt>
                <c:pt idx="407">
                  <c:v>120.1891713928089</c:v>
                </c:pt>
                <c:pt idx="408">
                  <c:v>120.9448614504383</c:v>
                </c:pt>
                <c:pt idx="409">
                  <c:v>121.702782858504</c:v>
                </c:pt>
                <c:pt idx="410">
                  <c:v>122.4629348136558</c:v>
                </c:pt>
                <c:pt idx="411">
                  <c:v>123.2253165154765</c:v>
                </c:pt>
                <c:pt idx="412">
                  <c:v>123.9899271664615</c:v>
                </c:pt>
                <c:pt idx="413">
                  <c:v>124.756765971999</c:v>
                </c:pt>
                <c:pt idx="414">
                  <c:v>125.5258321403498</c:v>
                </c:pt>
                <c:pt idx="415">
                  <c:v>126.297124882628</c:v>
                </c:pt>
                <c:pt idx="416">
                  <c:v>127.0706434127809</c:v>
                </c:pt>
                <c:pt idx="417">
                  <c:v>127.8463869475706</c:v>
                </c:pt>
                <c:pt idx="418">
                  <c:v>128.6243547065539</c:v>
                </c:pt>
                <c:pt idx="419">
                  <c:v>129.4045459120641</c:v>
                </c:pt>
                <c:pt idx="420">
                  <c:v>130.186959789192</c:v>
                </c:pt>
                <c:pt idx="421">
                  <c:v>130.9715955657676</c:v>
                </c:pt>
                <c:pt idx="422">
                  <c:v>131.7584524723411</c:v>
                </c:pt>
                <c:pt idx="423">
                  <c:v>132.5475297421657</c:v>
                </c:pt>
                <c:pt idx="424">
                  <c:v>133.338826611179</c:v>
                </c:pt>
                <c:pt idx="425">
                  <c:v>134.1323423179848</c:v>
                </c:pt>
                <c:pt idx="426">
                  <c:v>134.9280761038365</c:v>
                </c:pt>
                <c:pt idx="427">
                  <c:v>135.726027212619</c:v>
                </c:pt>
                <c:pt idx="428">
                  <c:v>136.5261948908312</c:v>
                </c:pt>
                <c:pt idx="429">
                  <c:v>137.3285783875693</c:v>
                </c:pt>
                <c:pt idx="430">
                  <c:v>138.1331769545095</c:v>
                </c:pt>
                <c:pt idx="431">
                  <c:v>138.9399898458916</c:v>
                </c:pt>
                <c:pt idx="432">
                  <c:v>139.7490163185018</c:v>
                </c:pt>
                <c:pt idx="433">
                  <c:v>140.5602556316567</c:v>
                </c:pt>
                <c:pt idx="434">
                  <c:v>141.373707047187</c:v>
                </c:pt>
                <c:pt idx="435">
                  <c:v>142.1893698294204</c:v>
                </c:pt>
                <c:pt idx="436">
                  <c:v>143.0072432451672</c:v>
                </c:pt>
                <c:pt idx="437">
                  <c:v>143.8273265637028</c:v>
                </c:pt>
                <c:pt idx="438">
                  <c:v>144.6496190567528</c:v>
                </c:pt>
                <c:pt idx="439">
                  <c:v>145.4741199984777</c:v>
                </c:pt>
                <c:pt idx="440">
                  <c:v>146.3008286654567</c:v>
                </c:pt>
                <c:pt idx="441">
                  <c:v>147.129744336673</c:v>
                </c:pt>
                <c:pt idx="442">
                  <c:v>147.9608662934982</c:v>
                </c:pt>
                <c:pt idx="443">
                  <c:v>148.794193819678</c:v>
                </c:pt>
                <c:pt idx="444">
                  <c:v>149.6297262013161</c:v>
                </c:pt>
                <c:pt idx="445">
                  <c:v>150.4674627268612</c:v>
                </c:pt>
                <c:pt idx="446">
                  <c:v>151.307402687091</c:v>
                </c:pt>
                <c:pt idx="447">
                  <c:v>152.1495453750977</c:v>
                </c:pt>
                <c:pt idx="448">
                  <c:v>152.9938900862752</c:v>
                </c:pt>
                <c:pt idx="449">
                  <c:v>153.8404361183032</c:v>
                </c:pt>
                <c:pt idx="450">
                  <c:v>154.6891827711337</c:v>
                </c:pt>
                <c:pt idx="451">
                  <c:v>155.5401293469778</c:v>
                </c:pt>
                <c:pt idx="452">
                  <c:v>156.3932751502906</c:v>
                </c:pt>
                <c:pt idx="453">
                  <c:v>157.2486194877584</c:v>
                </c:pt>
                <c:pt idx="454">
                  <c:v>158.106161668285</c:v>
                </c:pt>
                <c:pt idx="455">
                  <c:v>158.965901002978</c:v>
                </c:pt>
                <c:pt idx="456">
                  <c:v>159.8278368051356</c:v>
                </c:pt>
                <c:pt idx="457">
                  <c:v>160.6919683902333</c:v>
                </c:pt>
                <c:pt idx="458">
                  <c:v>161.5582950759114</c:v>
                </c:pt>
                <c:pt idx="459">
                  <c:v>162.426816181961</c:v>
                </c:pt>
                <c:pt idx="460">
                  <c:v>163.2975310303114</c:v>
                </c:pt>
                <c:pt idx="461">
                  <c:v>164.170438945019</c:v>
                </c:pt>
                <c:pt idx="462">
                  <c:v>165.0455392522514</c:v>
                </c:pt>
                <c:pt idx="463">
                  <c:v>165.9228312802784</c:v>
                </c:pt>
                <c:pt idx="464">
                  <c:v>166.8023143594568</c:v>
                </c:pt>
                <c:pt idx="465">
                  <c:v>167.6839878222198</c:v>
                </c:pt>
                <c:pt idx="466">
                  <c:v>168.5678510030642</c:v>
                </c:pt>
                <c:pt idx="467">
                  <c:v>169.4539032385382</c:v>
                </c:pt>
                <c:pt idx="468">
                  <c:v>170.3421438672295</c:v>
                </c:pt>
                <c:pt idx="469">
                  <c:v>171.2325722297533</c:v>
                </c:pt>
                <c:pt idx="470">
                  <c:v>172.1251876687412</c:v>
                </c:pt>
                <c:pt idx="471">
                  <c:v>173.0199895288283</c:v>
                </c:pt>
                <c:pt idx="472">
                  <c:v>173.916977156643</c:v>
                </c:pt>
                <c:pt idx="473">
                  <c:v>174.816149900794</c:v>
                </c:pt>
                <c:pt idx="474">
                  <c:v>175.7175071118602</c:v>
                </c:pt>
                <c:pt idx="475">
                  <c:v>176.621048142379</c:v>
                </c:pt>
                <c:pt idx="476">
                  <c:v>177.5267723468344</c:v>
                </c:pt>
                <c:pt idx="477">
                  <c:v>178.434679081647</c:v>
                </c:pt>
                <c:pt idx="478">
                  <c:v>179.3447677051625</c:v>
                </c:pt>
                <c:pt idx="479">
                  <c:v>180.2570375776406</c:v>
                </c:pt>
                <c:pt idx="480">
                  <c:v>181.1714880612442</c:v>
                </c:pt>
                <c:pt idx="481">
                  <c:v>182.0881185200292</c:v>
                </c:pt>
                <c:pt idx="482">
                  <c:v>183.006928319933</c:v>
                </c:pt>
                <c:pt idx="483">
                  <c:v>183.9279168287644</c:v>
                </c:pt>
                <c:pt idx="484">
                  <c:v>184.8510834161934</c:v>
                </c:pt>
                <c:pt idx="485">
                  <c:v>185.7764274537404</c:v>
                </c:pt>
                <c:pt idx="486">
                  <c:v>186.703948314766</c:v>
                </c:pt>
                <c:pt idx="487">
                  <c:v>187.6336453744607</c:v>
                </c:pt>
                <c:pt idx="488">
                  <c:v>188.5655180098348</c:v>
                </c:pt>
                <c:pt idx="489">
                  <c:v>189.4995655997084</c:v>
                </c:pt>
                <c:pt idx="490">
                  <c:v>190.4357875247022</c:v>
                </c:pt>
                <c:pt idx="491">
                  <c:v>191.3741831672255</c:v>
                </c:pt>
                <c:pt idx="492">
                  <c:v>192.3147519114684</c:v>
                </c:pt>
                <c:pt idx="493">
                  <c:v>193.2574931433916</c:v>
                </c:pt>
                <c:pt idx="494">
                  <c:v>194.2024062507164</c:v>
                </c:pt>
                <c:pt idx="495">
                  <c:v>195.1494906229147</c:v>
                </c:pt>
                <c:pt idx="496">
                  <c:v>196.098745651201</c:v>
                </c:pt>
                <c:pt idx="497">
                  <c:v>197.0501707285213</c:v>
                </c:pt>
                <c:pt idx="498">
                  <c:v>198.0037652495446</c:v>
                </c:pt>
                <c:pt idx="499">
                  <c:v>198.9595286106542</c:v>
                </c:pt>
                <c:pt idx="500">
                  <c:v>199.9174602099366</c:v>
                </c:pt>
                <c:pt idx="501">
                  <c:v>200.8775594471748</c:v>
                </c:pt>
                <c:pt idx="502">
                  <c:v>201.839825723837</c:v>
                </c:pt>
                <c:pt idx="503">
                  <c:v>202.8042584430694</c:v>
                </c:pt>
                <c:pt idx="504">
                  <c:v>203.7708570096858</c:v>
                </c:pt>
                <c:pt idx="505">
                  <c:v>204.7396208301604</c:v>
                </c:pt>
                <c:pt idx="506">
                  <c:v>205.7105493126172</c:v>
                </c:pt>
                <c:pt idx="507">
                  <c:v>206.6836418668228</c:v>
                </c:pt>
                <c:pt idx="508">
                  <c:v>207.658897904177</c:v>
                </c:pt>
                <c:pt idx="509">
                  <c:v>208.636316837704</c:v>
                </c:pt>
                <c:pt idx="510">
                  <c:v>209.6158980820445</c:v>
                </c:pt>
                <c:pt idx="511">
                  <c:v>210.5976410534473</c:v>
                </c:pt>
                <c:pt idx="512">
                  <c:v>211.5815451697603</c:v>
                </c:pt>
                <c:pt idx="513">
                  <c:v>212.5676098504227</c:v>
                </c:pt>
                <c:pt idx="514">
                  <c:v>213.5558345164566</c:v>
                </c:pt>
                <c:pt idx="515">
                  <c:v>214.5462185904588</c:v>
                </c:pt>
                <c:pt idx="516">
                  <c:v>215.5387614965923</c:v>
                </c:pt>
                <c:pt idx="517">
                  <c:v>216.5334626605791</c:v>
                </c:pt>
                <c:pt idx="518">
                  <c:v>217.5303215096914</c:v>
                </c:pt>
                <c:pt idx="519">
                  <c:v>218.5293374727442</c:v>
                </c:pt>
                <c:pt idx="520">
                  <c:v>219.530509980087</c:v>
                </c:pt>
                <c:pt idx="521">
                  <c:v>220.5338384635961</c:v>
                </c:pt>
                <c:pt idx="522">
                  <c:v>221.539322356667</c:v>
                </c:pt>
                <c:pt idx="523">
                  <c:v>222.5469610942067</c:v>
                </c:pt>
                <c:pt idx="524">
                  <c:v>223.556754112626</c:v>
                </c:pt>
                <c:pt idx="525">
                  <c:v>224.5687008498312</c:v>
                </c:pt>
                <c:pt idx="526">
                  <c:v>225.5828007452181</c:v>
                </c:pt>
                <c:pt idx="527">
                  <c:v>226.5990532396627</c:v>
                </c:pt>
                <c:pt idx="528">
                  <c:v>227.617457775516</c:v>
                </c:pt>
                <c:pt idx="529">
                  <c:v>228.638013796594</c:v>
                </c:pt>
                <c:pt idx="530">
                  <c:v>229.6607207481724</c:v>
                </c:pt>
                <c:pt idx="531">
                  <c:v>230.6855780769785</c:v>
                </c:pt>
                <c:pt idx="532">
                  <c:v>231.7125852311844</c:v>
                </c:pt>
                <c:pt idx="533">
                  <c:v>232.7417416603994</c:v>
                </c:pt>
                <c:pt idx="534">
                  <c:v>233.773046815663</c:v>
                </c:pt>
                <c:pt idx="535">
                  <c:v>234.806500149438</c:v>
                </c:pt>
                <c:pt idx="536">
                  <c:v>235.8421011156035</c:v>
                </c:pt>
                <c:pt idx="537">
                  <c:v>236.879849169448</c:v>
                </c:pt>
                <c:pt idx="538">
                  <c:v>237.9197437676621</c:v>
                </c:pt>
                <c:pt idx="539">
                  <c:v>238.9617843683323</c:v>
                </c:pt>
                <c:pt idx="540">
                  <c:v>240.0059704309337</c:v>
                </c:pt>
                <c:pt idx="541">
                  <c:v>241.0523014163231</c:v>
                </c:pt>
                <c:pt idx="542">
                  <c:v>242.1007767867328</c:v>
                </c:pt>
                <c:pt idx="543">
                  <c:v>243.1513960057641</c:v>
                </c:pt>
                <c:pt idx="544">
                  <c:v>244.2041585383798</c:v>
                </c:pt>
                <c:pt idx="545">
                  <c:v>245.2590638508982</c:v>
                </c:pt>
                <c:pt idx="546">
                  <c:v>246.316111410987</c:v>
                </c:pt>
                <c:pt idx="547">
                  <c:v>247.3753006876557</c:v>
                </c:pt>
                <c:pt idx="548">
                  <c:v>248.4366311512504</c:v>
                </c:pt>
                <c:pt idx="549">
                  <c:v>249.5001022734466</c:v>
                </c:pt>
                <c:pt idx="550">
                  <c:v>250.5657135272432</c:v>
                </c:pt>
                <c:pt idx="551">
                  <c:v>251.6334643869561</c:v>
                </c:pt>
                <c:pt idx="552">
                  <c:v>252.7033543282122</c:v>
                </c:pt>
                <c:pt idx="553">
                  <c:v>253.7753828279428</c:v>
                </c:pt>
                <c:pt idx="554">
                  <c:v>254.8495493643778</c:v>
                </c:pt>
                <c:pt idx="555">
                  <c:v>255.9258534170391</c:v>
                </c:pt>
                <c:pt idx="556">
                  <c:v>257.0042944667353</c:v>
                </c:pt>
                <c:pt idx="557">
                  <c:v>258.0848719955547</c:v>
                </c:pt>
                <c:pt idx="558">
                  <c:v>259.1675854868605</c:v>
                </c:pt>
                <c:pt idx="559">
                  <c:v>260.2524344252835</c:v>
                </c:pt>
                <c:pt idx="560">
                  <c:v>261.3394182967173</c:v>
                </c:pt>
                <c:pt idx="561">
                  <c:v>262.4285365883118</c:v>
                </c:pt>
                <c:pt idx="562">
                  <c:v>263.5197887884682</c:v>
                </c:pt>
                <c:pt idx="563">
                  <c:v>264.6131743868313</c:v>
                </c:pt>
                <c:pt idx="564">
                  <c:v>265.7086928742862</c:v>
                </c:pt>
                <c:pt idx="565">
                  <c:v>266.8063437429506</c:v>
                </c:pt>
                <c:pt idx="566">
                  <c:v>267.9061264861712</c:v>
                </c:pt>
                <c:pt idx="567">
                  <c:v>269.0080405985157</c:v>
                </c:pt>
                <c:pt idx="568">
                  <c:v>270.1120855757683</c:v>
                </c:pt>
                <c:pt idx="569">
                  <c:v>271.218260914925</c:v>
                </c:pt>
                <c:pt idx="570">
                  <c:v>272.3265661141864</c:v>
                </c:pt>
                <c:pt idx="571">
                  <c:v>273.4370006729539</c:v>
                </c:pt>
                <c:pt idx="572">
                  <c:v>274.549564091823</c:v>
                </c:pt>
                <c:pt idx="573">
                  <c:v>275.6642558725781</c:v>
                </c:pt>
                <c:pt idx="574">
                  <c:v>276.7810755181875</c:v>
                </c:pt>
                <c:pt idx="575">
                  <c:v>277.9000225327987</c:v>
                </c:pt>
                <c:pt idx="576">
                  <c:v>279.0210964217311</c:v>
                </c:pt>
                <c:pt idx="577">
                  <c:v>280.1442966914726</c:v>
                </c:pt>
                <c:pt idx="578">
                  <c:v>281.2696228496736</c:v>
                </c:pt>
                <c:pt idx="579">
                  <c:v>282.3970744051419</c:v>
                </c:pt>
                <c:pt idx="580">
                  <c:v>283.5266508678376</c:v>
                </c:pt>
                <c:pt idx="581">
                  <c:v>284.6583517488679</c:v>
                </c:pt>
                <c:pt idx="582">
                  <c:v>285.7921765604821</c:v>
                </c:pt>
                <c:pt idx="583">
                  <c:v>286.9281248160663</c:v>
                </c:pt>
                <c:pt idx="584">
                  <c:v>288.0661960301388</c:v>
                </c:pt>
                <c:pt idx="585">
                  <c:v>289.2063897183446</c:v>
                </c:pt>
                <c:pt idx="586">
                  <c:v>290.3487053974506</c:v>
                </c:pt>
                <c:pt idx="587">
                  <c:v>291.4931425853408</c:v>
                </c:pt>
                <c:pt idx="588">
                  <c:v>292.639700801012</c:v>
                </c:pt>
                <c:pt idx="589">
                  <c:v>293.7883795645669</c:v>
                </c:pt>
                <c:pt idx="590">
                  <c:v>294.9391783972118</c:v>
                </c:pt>
                <c:pt idx="591">
                  <c:v>296.0920968212509</c:v>
                </c:pt>
                <c:pt idx="592">
                  <c:v>297.2471343600797</c:v>
                </c:pt>
                <c:pt idx="593">
                  <c:v>298.4042905381834</c:v>
                </c:pt>
                <c:pt idx="594">
                  <c:v>299.5635648811294</c:v>
                </c:pt>
                <c:pt idx="595">
                  <c:v>300.7249569155646</c:v>
                </c:pt>
                <c:pt idx="596">
                  <c:v>301.88846616921</c:v>
                </c:pt>
                <c:pt idx="597">
                  <c:v>303.0540921708553</c:v>
                </c:pt>
                <c:pt idx="598">
                  <c:v>304.2218344503556</c:v>
                </c:pt>
                <c:pt idx="599">
                  <c:v>305.3916925386262</c:v>
                </c:pt>
                <c:pt idx="600">
                  <c:v>306.5636659676379</c:v>
                </c:pt>
              </c:numCache>
            </c:numRef>
          </c:xVal>
          <c:yVal>
            <c:numRef>
              <c:f>Ratings!$L$4:$L$604</c:f>
              <c:numCache>
                <c:formatCode>General</c:formatCode>
                <c:ptCount val="601"/>
                <c:pt idx="0">
                  <c:v>87.461</c:v>
                </c:pt>
                <c:pt idx="1">
                  <c:v>87.471</c:v>
                </c:pt>
                <c:pt idx="2">
                  <c:v>87.481</c:v>
                </c:pt>
                <c:pt idx="3">
                  <c:v>87.491</c:v>
                </c:pt>
                <c:pt idx="4">
                  <c:v>87.501</c:v>
                </c:pt>
                <c:pt idx="5">
                  <c:v>87.511</c:v>
                </c:pt>
                <c:pt idx="6">
                  <c:v>87.521</c:v>
                </c:pt>
                <c:pt idx="7">
                  <c:v>87.531</c:v>
                </c:pt>
                <c:pt idx="8">
                  <c:v>87.541</c:v>
                </c:pt>
                <c:pt idx="9">
                  <c:v>87.551</c:v>
                </c:pt>
                <c:pt idx="10">
                  <c:v>87.561</c:v>
                </c:pt>
                <c:pt idx="11">
                  <c:v>87.571</c:v>
                </c:pt>
                <c:pt idx="12">
                  <c:v>87.581</c:v>
                </c:pt>
                <c:pt idx="13">
                  <c:v>87.591</c:v>
                </c:pt>
                <c:pt idx="14">
                  <c:v>87.601</c:v>
                </c:pt>
                <c:pt idx="15">
                  <c:v>87.611</c:v>
                </c:pt>
                <c:pt idx="16">
                  <c:v>87.62099999999998</c:v>
                </c:pt>
                <c:pt idx="17">
                  <c:v>87.631</c:v>
                </c:pt>
                <c:pt idx="18">
                  <c:v>87.641</c:v>
                </c:pt>
                <c:pt idx="19">
                  <c:v>87.65099999999998</c:v>
                </c:pt>
                <c:pt idx="20">
                  <c:v>87.661</c:v>
                </c:pt>
                <c:pt idx="21">
                  <c:v>87.67099999999998</c:v>
                </c:pt>
                <c:pt idx="22">
                  <c:v>87.68099999999998</c:v>
                </c:pt>
                <c:pt idx="23">
                  <c:v>87.691</c:v>
                </c:pt>
                <c:pt idx="24">
                  <c:v>87.701</c:v>
                </c:pt>
                <c:pt idx="25">
                  <c:v>87.711</c:v>
                </c:pt>
                <c:pt idx="26">
                  <c:v>87.721</c:v>
                </c:pt>
                <c:pt idx="27">
                  <c:v>87.731</c:v>
                </c:pt>
                <c:pt idx="28">
                  <c:v>87.741</c:v>
                </c:pt>
                <c:pt idx="29">
                  <c:v>87.751</c:v>
                </c:pt>
                <c:pt idx="30">
                  <c:v>87.761</c:v>
                </c:pt>
                <c:pt idx="31">
                  <c:v>87.771</c:v>
                </c:pt>
                <c:pt idx="32">
                  <c:v>87.781</c:v>
                </c:pt>
                <c:pt idx="33">
                  <c:v>87.791</c:v>
                </c:pt>
                <c:pt idx="34">
                  <c:v>87.801</c:v>
                </c:pt>
                <c:pt idx="35">
                  <c:v>87.811</c:v>
                </c:pt>
                <c:pt idx="36">
                  <c:v>87.821</c:v>
                </c:pt>
                <c:pt idx="37">
                  <c:v>87.831</c:v>
                </c:pt>
                <c:pt idx="38">
                  <c:v>87.841</c:v>
                </c:pt>
                <c:pt idx="39">
                  <c:v>87.851</c:v>
                </c:pt>
                <c:pt idx="40">
                  <c:v>87.861</c:v>
                </c:pt>
                <c:pt idx="41">
                  <c:v>87.87099999999998</c:v>
                </c:pt>
                <c:pt idx="42">
                  <c:v>87.881</c:v>
                </c:pt>
                <c:pt idx="43">
                  <c:v>87.891</c:v>
                </c:pt>
                <c:pt idx="44">
                  <c:v>87.901</c:v>
                </c:pt>
                <c:pt idx="45">
                  <c:v>87.911</c:v>
                </c:pt>
                <c:pt idx="46">
                  <c:v>87.921</c:v>
                </c:pt>
                <c:pt idx="47">
                  <c:v>87.931</c:v>
                </c:pt>
                <c:pt idx="48">
                  <c:v>87.941</c:v>
                </c:pt>
                <c:pt idx="49">
                  <c:v>87.951</c:v>
                </c:pt>
                <c:pt idx="50">
                  <c:v>87.961</c:v>
                </c:pt>
                <c:pt idx="51">
                  <c:v>87.971</c:v>
                </c:pt>
                <c:pt idx="52">
                  <c:v>87.981</c:v>
                </c:pt>
                <c:pt idx="53">
                  <c:v>87.991</c:v>
                </c:pt>
                <c:pt idx="54">
                  <c:v>88.001</c:v>
                </c:pt>
                <c:pt idx="55">
                  <c:v>88.011</c:v>
                </c:pt>
                <c:pt idx="56">
                  <c:v>88.021</c:v>
                </c:pt>
                <c:pt idx="57">
                  <c:v>88.031</c:v>
                </c:pt>
                <c:pt idx="58">
                  <c:v>88.041</c:v>
                </c:pt>
                <c:pt idx="59">
                  <c:v>88.051</c:v>
                </c:pt>
                <c:pt idx="60">
                  <c:v>88.061</c:v>
                </c:pt>
                <c:pt idx="61">
                  <c:v>88.071</c:v>
                </c:pt>
                <c:pt idx="62">
                  <c:v>88.081</c:v>
                </c:pt>
                <c:pt idx="63">
                  <c:v>88.091</c:v>
                </c:pt>
                <c:pt idx="64">
                  <c:v>88.101</c:v>
                </c:pt>
                <c:pt idx="65">
                  <c:v>88.111</c:v>
                </c:pt>
                <c:pt idx="66">
                  <c:v>88.12099999999998</c:v>
                </c:pt>
                <c:pt idx="67">
                  <c:v>88.131</c:v>
                </c:pt>
                <c:pt idx="68">
                  <c:v>88.141</c:v>
                </c:pt>
                <c:pt idx="69">
                  <c:v>88.15099999999998</c:v>
                </c:pt>
                <c:pt idx="70">
                  <c:v>88.161</c:v>
                </c:pt>
                <c:pt idx="71">
                  <c:v>88.17099999999998</c:v>
                </c:pt>
                <c:pt idx="72">
                  <c:v>88.18099999999998</c:v>
                </c:pt>
                <c:pt idx="73">
                  <c:v>88.191</c:v>
                </c:pt>
                <c:pt idx="74">
                  <c:v>88.201</c:v>
                </c:pt>
                <c:pt idx="75">
                  <c:v>88.211</c:v>
                </c:pt>
                <c:pt idx="76">
                  <c:v>88.221</c:v>
                </c:pt>
                <c:pt idx="77">
                  <c:v>88.231</c:v>
                </c:pt>
                <c:pt idx="78">
                  <c:v>88.241</c:v>
                </c:pt>
                <c:pt idx="79">
                  <c:v>88.251</c:v>
                </c:pt>
                <c:pt idx="80">
                  <c:v>88.261</c:v>
                </c:pt>
                <c:pt idx="81">
                  <c:v>88.271</c:v>
                </c:pt>
                <c:pt idx="82">
                  <c:v>88.281</c:v>
                </c:pt>
                <c:pt idx="83">
                  <c:v>88.291</c:v>
                </c:pt>
                <c:pt idx="84">
                  <c:v>88.301</c:v>
                </c:pt>
                <c:pt idx="85">
                  <c:v>88.311</c:v>
                </c:pt>
                <c:pt idx="86">
                  <c:v>88.321</c:v>
                </c:pt>
                <c:pt idx="87">
                  <c:v>88.331</c:v>
                </c:pt>
                <c:pt idx="88">
                  <c:v>88.341</c:v>
                </c:pt>
                <c:pt idx="89">
                  <c:v>88.351</c:v>
                </c:pt>
                <c:pt idx="90">
                  <c:v>88.361</c:v>
                </c:pt>
                <c:pt idx="91">
                  <c:v>88.37099999999998</c:v>
                </c:pt>
                <c:pt idx="92">
                  <c:v>88.381</c:v>
                </c:pt>
                <c:pt idx="93">
                  <c:v>88.391</c:v>
                </c:pt>
                <c:pt idx="94">
                  <c:v>88.401</c:v>
                </c:pt>
                <c:pt idx="95">
                  <c:v>88.411</c:v>
                </c:pt>
                <c:pt idx="96">
                  <c:v>88.421</c:v>
                </c:pt>
                <c:pt idx="97">
                  <c:v>88.431</c:v>
                </c:pt>
                <c:pt idx="98">
                  <c:v>88.441</c:v>
                </c:pt>
                <c:pt idx="99">
                  <c:v>88.451</c:v>
                </c:pt>
                <c:pt idx="100">
                  <c:v>88.461</c:v>
                </c:pt>
                <c:pt idx="101">
                  <c:v>88.471</c:v>
                </c:pt>
                <c:pt idx="102">
                  <c:v>88.481</c:v>
                </c:pt>
                <c:pt idx="103">
                  <c:v>88.491</c:v>
                </c:pt>
                <c:pt idx="104">
                  <c:v>88.501</c:v>
                </c:pt>
                <c:pt idx="105">
                  <c:v>88.511</c:v>
                </c:pt>
                <c:pt idx="106">
                  <c:v>88.521</c:v>
                </c:pt>
                <c:pt idx="107">
                  <c:v>88.531</c:v>
                </c:pt>
                <c:pt idx="108">
                  <c:v>88.541</c:v>
                </c:pt>
                <c:pt idx="109">
                  <c:v>88.551</c:v>
                </c:pt>
                <c:pt idx="110">
                  <c:v>88.561</c:v>
                </c:pt>
                <c:pt idx="111">
                  <c:v>88.571</c:v>
                </c:pt>
                <c:pt idx="112">
                  <c:v>88.581</c:v>
                </c:pt>
                <c:pt idx="113">
                  <c:v>88.591</c:v>
                </c:pt>
                <c:pt idx="114">
                  <c:v>88.601</c:v>
                </c:pt>
                <c:pt idx="115">
                  <c:v>88.611</c:v>
                </c:pt>
                <c:pt idx="116">
                  <c:v>88.62099999999998</c:v>
                </c:pt>
                <c:pt idx="117">
                  <c:v>88.631</c:v>
                </c:pt>
                <c:pt idx="118">
                  <c:v>88.641</c:v>
                </c:pt>
                <c:pt idx="119">
                  <c:v>88.65099999999998</c:v>
                </c:pt>
                <c:pt idx="120">
                  <c:v>88.661</c:v>
                </c:pt>
                <c:pt idx="121">
                  <c:v>88.67099999999998</c:v>
                </c:pt>
                <c:pt idx="122">
                  <c:v>88.68099999999998</c:v>
                </c:pt>
                <c:pt idx="123">
                  <c:v>88.691</c:v>
                </c:pt>
                <c:pt idx="124">
                  <c:v>88.701</c:v>
                </c:pt>
                <c:pt idx="125">
                  <c:v>88.711</c:v>
                </c:pt>
                <c:pt idx="126">
                  <c:v>88.721</c:v>
                </c:pt>
                <c:pt idx="127">
                  <c:v>88.731</c:v>
                </c:pt>
                <c:pt idx="128">
                  <c:v>88.741</c:v>
                </c:pt>
                <c:pt idx="129">
                  <c:v>88.751</c:v>
                </c:pt>
                <c:pt idx="130">
                  <c:v>88.761</c:v>
                </c:pt>
                <c:pt idx="131">
                  <c:v>88.771</c:v>
                </c:pt>
                <c:pt idx="132">
                  <c:v>88.781</c:v>
                </c:pt>
                <c:pt idx="133">
                  <c:v>88.791</c:v>
                </c:pt>
                <c:pt idx="134">
                  <c:v>88.801</c:v>
                </c:pt>
                <c:pt idx="135">
                  <c:v>88.811</c:v>
                </c:pt>
                <c:pt idx="136">
                  <c:v>88.821</c:v>
                </c:pt>
                <c:pt idx="137">
                  <c:v>88.831</c:v>
                </c:pt>
                <c:pt idx="138">
                  <c:v>88.841</c:v>
                </c:pt>
                <c:pt idx="139">
                  <c:v>88.851</c:v>
                </c:pt>
                <c:pt idx="140">
                  <c:v>88.861</c:v>
                </c:pt>
                <c:pt idx="141">
                  <c:v>88.87099999999998</c:v>
                </c:pt>
                <c:pt idx="142">
                  <c:v>88.881</c:v>
                </c:pt>
                <c:pt idx="143">
                  <c:v>88.891</c:v>
                </c:pt>
                <c:pt idx="144">
                  <c:v>88.901</c:v>
                </c:pt>
                <c:pt idx="145">
                  <c:v>88.911</c:v>
                </c:pt>
                <c:pt idx="146">
                  <c:v>88.921</c:v>
                </c:pt>
                <c:pt idx="147">
                  <c:v>88.931</c:v>
                </c:pt>
                <c:pt idx="148">
                  <c:v>88.941</c:v>
                </c:pt>
                <c:pt idx="149">
                  <c:v>88.951</c:v>
                </c:pt>
                <c:pt idx="150">
                  <c:v>88.961</c:v>
                </c:pt>
                <c:pt idx="151">
                  <c:v>88.971</c:v>
                </c:pt>
                <c:pt idx="152">
                  <c:v>88.981</c:v>
                </c:pt>
                <c:pt idx="153">
                  <c:v>88.991</c:v>
                </c:pt>
                <c:pt idx="154">
                  <c:v>89.001</c:v>
                </c:pt>
                <c:pt idx="155">
                  <c:v>89.011</c:v>
                </c:pt>
                <c:pt idx="156">
                  <c:v>89.021</c:v>
                </c:pt>
                <c:pt idx="157">
                  <c:v>89.031</c:v>
                </c:pt>
                <c:pt idx="158">
                  <c:v>89.041</c:v>
                </c:pt>
                <c:pt idx="159">
                  <c:v>89.051</c:v>
                </c:pt>
                <c:pt idx="160">
                  <c:v>89.061</c:v>
                </c:pt>
                <c:pt idx="161">
                  <c:v>89.071</c:v>
                </c:pt>
                <c:pt idx="162">
                  <c:v>89.081</c:v>
                </c:pt>
                <c:pt idx="163">
                  <c:v>89.091</c:v>
                </c:pt>
                <c:pt idx="164">
                  <c:v>89.101</c:v>
                </c:pt>
                <c:pt idx="165">
                  <c:v>89.111</c:v>
                </c:pt>
                <c:pt idx="166">
                  <c:v>89.12099999999998</c:v>
                </c:pt>
                <c:pt idx="167">
                  <c:v>89.131</c:v>
                </c:pt>
                <c:pt idx="168">
                  <c:v>89.141</c:v>
                </c:pt>
                <c:pt idx="169">
                  <c:v>89.15099999999998</c:v>
                </c:pt>
                <c:pt idx="170">
                  <c:v>89.161</c:v>
                </c:pt>
                <c:pt idx="171">
                  <c:v>89.17099999999998</c:v>
                </c:pt>
                <c:pt idx="172">
                  <c:v>89.18099999999998</c:v>
                </c:pt>
                <c:pt idx="173">
                  <c:v>89.191</c:v>
                </c:pt>
                <c:pt idx="174">
                  <c:v>89.201</c:v>
                </c:pt>
                <c:pt idx="175">
                  <c:v>89.211</c:v>
                </c:pt>
                <c:pt idx="176">
                  <c:v>89.221</c:v>
                </c:pt>
                <c:pt idx="177">
                  <c:v>89.231</c:v>
                </c:pt>
                <c:pt idx="178">
                  <c:v>89.241</c:v>
                </c:pt>
                <c:pt idx="179">
                  <c:v>89.251</c:v>
                </c:pt>
                <c:pt idx="180">
                  <c:v>89.261</c:v>
                </c:pt>
                <c:pt idx="181">
                  <c:v>89.271</c:v>
                </c:pt>
                <c:pt idx="182">
                  <c:v>89.281</c:v>
                </c:pt>
                <c:pt idx="183">
                  <c:v>89.291</c:v>
                </c:pt>
                <c:pt idx="184">
                  <c:v>89.301</c:v>
                </c:pt>
                <c:pt idx="185">
                  <c:v>89.311</c:v>
                </c:pt>
                <c:pt idx="186">
                  <c:v>89.321</c:v>
                </c:pt>
                <c:pt idx="187">
                  <c:v>89.331</c:v>
                </c:pt>
                <c:pt idx="188">
                  <c:v>89.341</c:v>
                </c:pt>
                <c:pt idx="189">
                  <c:v>89.351</c:v>
                </c:pt>
                <c:pt idx="190">
                  <c:v>89.361</c:v>
                </c:pt>
                <c:pt idx="191">
                  <c:v>89.37099999999998</c:v>
                </c:pt>
                <c:pt idx="192">
                  <c:v>89.381</c:v>
                </c:pt>
                <c:pt idx="193">
                  <c:v>89.391</c:v>
                </c:pt>
                <c:pt idx="194">
                  <c:v>89.401</c:v>
                </c:pt>
                <c:pt idx="195">
                  <c:v>89.411</c:v>
                </c:pt>
                <c:pt idx="196">
                  <c:v>89.421</c:v>
                </c:pt>
                <c:pt idx="197">
                  <c:v>89.431</c:v>
                </c:pt>
                <c:pt idx="198">
                  <c:v>89.441</c:v>
                </c:pt>
                <c:pt idx="199">
                  <c:v>89.451</c:v>
                </c:pt>
                <c:pt idx="200">
                  <c:v>89.461</c:v>
                </c:pt>
                <c:pt idx="201">
                  <c:v>89.471</c:v>
                </c:pt>
                <c:pt idx="202">
                  <c:v>89.481</c:v>
                </c:pt>
                <c:pt idx="203">
                  <c:v>89.491</c:v>
                </c:pt>
                <c:pt idx="204">
                  <c:v>89.501</c:v>
                </c:pt>
                <c:pt idx="205">
                  <c:v>89.511</c:v>
                </c:pt>
                <c:pt idx="206">
                  <c:v>89.521</c:v>
                </c:pt>
                <c:pt idx="207">
                  <c:v>89.531</c:v>
                </c:pt>
                <c:pt idx="208">
                  <c:v>89.541</c:v>
                </c:pt>
                <c:pt idx="209">
                  <c:v>89.551</c:v>
                </c:pt>
                <c:pt idx="210">
                  <c:v>89.561</c:v>
                </c:pt>
                <c:pt idx="211">
                  <c:v>89.571</c:v>
                </c:pt>
                <c:pt idx="212">
                  <c:v>89.581</c:v>
                </c:pt>
                <c:pt idx="213">
                  <c:v>89.591</c:v>
                </c:pt>
                <c:pt idx="214">
                  <c:v>89.601</c:v>
                </c:pt>
                <c:pt idx="215">
                  <c:v>89.61099999999998</c:v>
                </c:pt>
                <c:pt idx="216">
                  <c:v>89.62099999999998</c:v>
                </c:pt>
                <c:pt idx="217">
                  <c:v>89.631</c:v>
                </c:pt>
                <c:pt idx="218">
                  <c:v>89.641</c:v>
                </c:pt>
                <c:pt idx="219">
                  <c:v>89.65099999999998</c:v>
                </c:pt>
                <c:pt idx="220">
                  <c:v>89.661</c:v>
                </c:pt>
                <c:pt idx="221">
                  <c:v>89.67099999999998</c:v>
                </c:pt>
                <c:pt idx="222">
                  <c:v>89.68099999999998</c:v>
                </c:pt>
                <c:pt idx="223">
                  <c:v>89.691</c:v>
                </c:pt>
                <c:pt idx="224">
                  <c:v>89.701</c:v>
                </c:pt>
                <c:pt idx="225">
                  <c:v>89.711</c:v>
                </c:pt>
                <c:pt idx="226">
                  <c:v>89.721</c:v>
                </c:pt>
                <c:pt idx="227">
                  <c:v>89.731</c:v>
                </c:pt>
                <c:pt idx="228">
                  <c:v>89.741</c:v>
                </c:pt>
                <c:pt idx="229">
                  <c:v>89.751</c:v>
                </c:pt>
                <c:pt idx="230">
                  <c:v>89.761</c:v>
                </c:pt>
                <c:pt idx="231">
                  <c:v>89.77099999999998</c:v>
                </c:pt>
                <c:pt idx="232">
                  <c:v>89.781</c:v>
                </c:pt>
                <c:pt idx="233">
                  <c:v>89.791</c:v>
                </c:pt>
                <c:pt idx="234">
                  <c:v>89.801</c:v>
                </c:pt>
                <c:pt idx="235">
                  <c:v>89.811</c:v>
                </c:pt>
                <c:pt idx="236">
                  <c:v>89.821</c:v>
                </c:pt>
                <c:pt idx="237">
                  <c:v>89.831</c:v>
                </c:pt>
                <c:pt idx="238">
                  <c:v>89.841</c:v>
                </c:pt>
                <c:pt idx="239">
                  <c:v>89.85099999999998</c:v>
                </c:pt>
                <c:pt idx="240">
                  <c:v>89.86099999999998</c:v>
                </c:pt>
                <c:pt idx="241">
                  <c:v>89.87099999999998</c:v>
                </c:pt>
                <c:pt idx="242">
                  <c:v>89.88099999999998</c:v>
                </c:pt>
                <c:pt idx="243">
                  <c:v>89.891</c:v>
                </c:pt>
                <c:pt idx="244">
                  <c:v>89.901</c:v>
                </c:pt>
                <c:pt idx="245">
                  <c:v>89.911</c:v>
                </c:pt>
                <c:pt idx="246">
                  <c:v>89.921</c:v>
                </c:pt>
                <c:pt idx="247">
                  <c:v>89.931</c:v>
                </c:pt>
                <c:pt idx="248">
                  <c:v>89.941</c:v>
                </c:pt>
                <c:pt idx="249">
                  <c:v>89.951</c:v>
                </c:pt>
                <c:pt idx="250">
                  <c:v>89.961</c:v>
                </c:pt>
                <c:pt idx="251">
                  <c:v>89.971</c:v>
                </c:pt>
                <c:pt idx="252">
                  <c:v>89.981</c:v>
                </c:pt>
                <c:pt idx="253">
                  <c:v>89.991</c:v>
                </c:pt>
                <c:pt idx="254">
                  <c:v>90.001</c:v>
                </c:pt>
                <c:pt idx="255">
                  <c:v>90.011</c:v>
                </c:pt>
                <c:pt idx="256">
                  <c:v>90.02099999999998</c:v>
                </c:pt>
                <c:pt idx="257">
                  <c:v>90.031</c:v>
                </c:pt>
                <c:pt idx="258">
                  <c:v>90.041</c:v>
                </c:pt>
                <c:pt idx="259">
                  <c:v>90.051</c:v>
                </c:pt>
                <c:pt idx="260">
                  <c:v>90.061</c:v>
                </c:pt>
                <c:pt idx="261">
                  <c:v>90.07099999999998</c:v>
                </c:pt>
                <c:pt idx="262">
                  <c:v>90.081</c:v>
                </c:pt>
                <c:pt idx="263">
                  <c:v>90.091</c:v>
                </c:pt>
                <c:pt idx="264">
                  <c:v>90.10099999999998</c:v>
                </c:pt>
                <c:pt idx="265">
                  <c:v>90.11099999999998</c:v>
                </c:pt>
                <c:pt idx="266">
                  <c:v>90.12099999999998</c:v>
                </c:pt>
                <c:pt idx="267">
                  <c:v>90.13099999999998</c:v>
                </c:pt>
                <c:pt idx="268">
                  <c:v>90.141</c:v>
                </c:pt>
                <c:pt idx="269">
                  <c:v>90.15099999999998</c:v>
                </c:pt>
                <c:pt idx="270">
                  <c:v>90.16099999999998</c:v>
                </c:pt>
                <c:pt idx="271">
                  <c:v>90.17099999999998</c:v>
                </c:pt>
                <c:pt idx="272">
                  <c:v>90.18099999999998</c:v>
                </c:pt>
                <c:pt idx="273">
                  <c:v>90.191</c:v>
                </c:pt>
                <c:pt idx="274">
                  <c:v>90.201</c:v>
                </c:pt>
                <c:pt idx="275">
                  <c:v>90.211</c:v>
                </c:pt>
                <c:pt idx="276">
                  <c:v>90.221</c:v>
                </c:pt>
                <c:pt idx="277">
                  <c:v>90.231</c:v>
                </c:pt>
                <c:pt idx="278">
                  <c:v>90.241</c:v>
                </c:pt>
                <c:pt idx="279">
                  <c:v>90.25099999999997</c:v>
                </c:pt>
                <c:pt idx="280">
                  <c:v>90.261</c:v>
                </c:pt>
                <c:pt idx="281">
                  <c:v>90.27099999999998</c:v>
                </c:pt>
                <c:pt idx="282">
                  <c:v>90.28099999999997</c:v>
                </c:pt>
                <c:pt idx="283">
                  <c:v>90.291</c:v>
                </c:pt>
                <c:pt idx="284">
                  <c:v>90.301</c:v>
                </c:pt>
                <c:pt idx="285">
                  <c:v>90.311</c:v>
                </c:pt>
                <c:pt idx="286">
                  <c:v>90.32099999999998</c:v>
                </c:pt>
                <c:pt idx="287">
                  <c:v>90.33099999999997</c:v>
                </c:pt>
                <c:pt idx="288">
                  <c:v>90.341</c:v>
                </c:pt>
                <c:pt idx="289">
                  <c:v>90.35099999999998</c:v>
                </c:pt>
                <c:pt idx="290">
                  <c:v>90.36099999999997</c:v>
                </c:pt>
                <c:pt idx="291">
                  <c:v>90.37099999999998</c:v>
                </c:pt>
                <c:pt idx="292">
                  <c:v>90.38099999999998</c:v>
                </c:pt>
                <c:pt idx="293">
                  <c:v>90.39099999999997</c:v>
                </c:pt>
                <c:pt idx="294">
                  <c:v>90.401</c:v>
                </c:pt>
                <c:pt idx="295">
                  <c:v>90.411</c:v>
                </c:pt>
                <c:pt idx="296">
                  <c:v>90.421</c:v>
                </c:pt>
                <c:pt idx="297">
                  <c:v>90.431</c:v>
                </c:pt>
                <c:pt idx="298">
                  <c:v>90.441</c:v>
                </c:pt>
                <c:pt idx="299">
                  <c:v>90.451</c:v>
                </c:pt>
                <c:pt idx="300">
                  <c:v>90.461</c:v>
                </c:pt>
                <c:pt idx="301">
                  <c:v>90.47099999999997</c:v>
                </c:pt>
                <c:pt idx="302">
                  <c:v>90.481</c:v>
                </c:pt>
                <c:pt idx="303">
                  <c:v>90.491</c:v>
                </c:pt>
                <c:pt idx="304">
                  <c:v>90.50099999999997</c:v>
                </c:pt>
                <c:pt idx="305">
                  <c:v>90.511</c:v>
                </c:pt>
                <c:pt idx="306">
                  <c:v>90.52099999999997</c:v>
                </c:pt>
                <c:pt idx="307">
                  <c:v>90.53099999999997</c:v>
                </c:pt>
                <c:pt idx="308">
                  <c:v>90.541</c:v>
                </c:pt>
                <c:pt idx="309">
                  <c:v>90.55099999999997</c:v>
                </c:pt>
                <c:pt idx="310">
                  <c:v>90.561</c:v>
                </c:pt>
                <c:pt idx="311">
                  <c:v>90.57099999999997</c:v>
                </c:pt>
                <c:pt idx="312">
                  <c:v>90.58099999999997</c:v>
                </c:pt>
                <c:pt idx="313">
                  <c:v>90.591</c:v>
                </c:pt>
                <c:pt idx="314">
                  <c:v>90.60099999999997</c:v>
                </c:pt>
                <c:pt idx="315">
                  <c:v>90.61099999999997</c:v>
                </c:pt>
                <c:pt idx="316">
                  <c:v>90.62099999999998</c:v>
                </c:pt>
                <c:pt idx="317">
                  <c:v>90.63099999999997</c:v>
                </c:pt>
                <c:pt idx="318">
                  <c:v>90.64099999999997</c:v>
                </c:pt>
                <c:pt idx="319">
                  <c:v>90.65099999999997</c:v>
                </c:pt>
                <c:pt idx="320">
                  <c:v>90.66099999999997</c:v>
                </c:pt>
                <c:pt idx="321">
                  <c:v>90.67099999999998</c:v>
                </c:pt>
                <c:pt idx="322">
                  <c:v>90.68099999999997</c:v>
                </c:pt>
                <c:pt idx="323">
                  <c:v>90.69099999999997</c:v>
                </c:pt>
                <c:pt idx="324">
                  <c:v>90.701</c:v>
                </c:pt>
                <c:pt idx="325">
                  <c:v>90.711</c:v>
                </c:pt>
                <c:pt idx="326">
                  <c:v>90.72099999999997</c:v>
                </c:pt>
                <c:pt idx="327">
                  <c:v>90.73099999999996</c:v>
                </c:pt>
                <c:pt idx="328">
                  <c:v>90.741</c:v>
                </c:pt>
                <c:pt idx="329">
                  <c:v>90.75099999999997</c:v>
                </c:pt>
                <c:pt idx="330">
                  <c:v>90.76099999999996</c:v>
                </c:pt>
                <c:pt idx="331">
                  <c:v>90.77099999999997</c:v>
                </c:pt>
                <c:pt idx="332">
                  <c:v>90.78099999999997</c:v>
                </c:pt>
                <c:pt idx="333">
                  <c:v>90.791</c:v>
                </c:pt>
                <c:pt idx="334">
                  <c:v>90.80099999999997</c:v>
                </c:pt>
                <c:pt idx="335">
                  <c:v>90.81099999999996</c:v>
                </c:pt>
                <c:pt idx="336">
                  <c:v>90.82099999999997</c:v>
                </c:pt>
                <c:pt idx="337">
                  <c:v>90.83099999999997</c:v>
                </c:pt>
                <c:pt idx="338">
                  <c:v>90.84099999999996</c:v>
                </c:pt>
                <c:pt idx="339">
                  <c:v>90.85099999999997</c:v>
                </c:pt>
                <c:pt idx="340">
                  <c:v>90.86099999999997</c:v>
                </c:pt>
                <c:pt idx="341">
                  <c:v>90.87099999999995</c:v>
                </c:pt>
                <c:pt idx="342">
                  <c:v>90.88099999999997</c:v>
                </c:pt>
                <c:pt idx="343">
                  <c:v>90.89099999999996</c:v>
                </c:pt>
                <c:pt idx="344">
                  <c:v>90.901</c:v>
                </c:pt>
                <c:pt idx="345">
                  <c:v>90.911</c:v>
                </c:pt>
                <c:pt idx="346">
                  <c:v>90.92099999999996</c:v>
                </c:pt>
                <c:pt idx="347">
                  <c:v>90.931</c:v>
                </c:pt>
                <c:pt idx="348">
                  <c:v>90.941</c:v>
                </c:pt>
                <c:pt idx="349">
                  <c:v>90.95099999999996</c:v>
                </c:pt>
                <c:pt idx="350">
                  <c:v>90.961</c:v>
                </c:pt>
                <c:pt idx="351">
                  <c:v>90.97099999999996</c:v>
                </c:pt>
                <c:pt idx="352">
                  <c:v>90.98099999999996</c:v>
                </c:pt>
                <c:pt idx="353">
                  <c:v>90.991</c:v>
                </c:pt>
                <c:pt idx="354">
                  <c:v>91.00099999999996</c:v>
                </c:pt>
                <c:pt idx="355">
                  <c:v>91.01099999999996</c:v>
                </c:pt>
                <c:pt idx="356">
                  <c:v>91.02099999999997</c:v>
                </c:pt>
                <c:pt idx="357">
                  <c:v>91.03099999999996</c:v>
                </c:pt>
                <c:pt idx="358">
                  <c:v>91.041</c:v>
                </c:pt>
                <c:pt idx="359">
                  <c:v>91.05099999999997</c:v>
                </c:pt>
                <c:pt idx="360">
                  <c:v>91.06099999999996</c:v>
                </c:pt>
                <c:pt idx="361">
                  <c:v>91.07099999999997</c:v>
                </c:pt>
                <c:pt idx="362">
                  <c:v>91.08099999999996</c:v>
                </c:pt>
                <c:pt idx="363">
                  <c:v>91.09099999999996</c:v>
                </c:pt>
                <c:pt idx="364">
                  <c:v>91.10099999999997</c:v>
                </c:pt>
                <c:pt idx="365">
                  <c:v>91.11099999999996</c:v>
                </c:pt>
                <c:pt idx="366">
                  <c:v>91.12099999999995</c:v>
                </c:pt>
                <c:pt idx="367">
                  <c:v>91.13099999999997</c:v>
                </c:pt>
                <c:pt idx="368">
                  <c:v>91.14099999999996</c:v>
                </c:pt>
                <c:pt idx="369">
                  <c:v>91.15099999999997</c:v>
                </c:pt>
                <c:pt idx="370">
                  <c:v>91.16099999999997</c:v>
                </c:pt>
                <c:pt idx="371">
                  <c:v>91.17099999999995</c:v>
                </c:pt>
                <c:pt idx="372">
                  <c:v>91.18099999999997</c:v>
                </c:pt>
                <c:pt idx="373">
                  <c:v>91.19099999999995</c:v>
                </c:pt>
                <c:pt idx="374">
                  <c:v>91.20099999999996</c:v>
                </c:pt>
                <c:pt idx="375">
                  <c:v>91.21099999999998</c:v>
                </c:pt>
                <c:pt idx="376">
                  <c:v>91.22099999999996</c:v>
                </c:pt>
                <c:pt idx="377">
                  <c:v>91.23099999999996</c:v>
                </c:pt>
                <c:pt idx="378">
                  <c:v>91.24099999999998</c:v>
                </c:pt>
                <c:pt idx="379">
                  <c:v>91.25099999999996</c:v>
                </c:pt>
                <c:pt idx="380">
                  <c:v>91.26099999999996</c:v>
                </c:pt>
                <c:pt idx="381">
                  <c:v>91.27099999999997</c:v>
                </c:pt>
                <c:pt idx="382">
                  <c:v>91.28099999999996</c:v>
                </c:pt>
                <c:pt idx="383">
                  <c:v>91.29099999999996</c:v>
                </c:pt>
                <c:pt idx="384">
                  <c:v>91.30099999999997</c:v>
                </c:pt>
                <c:pt idx="385">
                  <c:v>91.31099999999996</c:v>
                </c:pt>
                <c:pt idx="386">
                  <c:v>91.32099999999995</c:v>
                </c:pt>
                <c:pt idx="387">
                  <c:v>91.33099999999996</c:v>
                </c:pt>
                <c:pt idx="388">
                  <c:v>91.34099999999996</c:v>
                </c:pt>
                <c:pt idx="389">
                  <c:v>91.35099999999995</c:v>
                </c:pt>
                <c:pt idx="390">
                  <c:v>91.36099999999996</c:v>
                </c:pt>
                <c:pt idx="391">
                  <c:v>91.37099999999995</c:v>
                </c:pt>
                <c:pt idx="392">
                  <c:v>91.38099999999997</c:v>
                </c:pt>
                <c:pt idx="393">
                  <c:v>91.39099999999996</c:v>
                </c:pt>
                <c:pt idx="394">
                  <c:v>91.40099999999996</c:v>
                </c:pt>
                <c:pt idx="395">
                  <c:v>91.411</c:v>
                </c:pt>
                <c:pt idx="396">
                  <c:v>91.42099999999996</c:v>
                </c:pt>
                <c:pt idx="397">
                  <c:v>91.43099999999996</c:v>
                </c:pt>
                <c:pt idx="398">
                  <c:v>91.44099999999998</c:v>
                </c:pt>
                <c:pt idx="399">
                  <c:v>91.45099999999996</c:v>
                </c:pt>
                <c:pt idx="400">
                  <c:v>91.46099999999998</c:v>
                </c:pt>
                <c:pt idx="401">
                  <c:v>91.47099999999996</c:v>
                </c:pt>
                <c:pt idx="402">
                  <c:v>91.48099999999996</c:v>
                </c:pt>
                <c:pt idx="403">
                  <c:v>91.49099999999998</c:v>
                </c:pt>
                <c:pt idx="404">
                  <c:v>91.50099999999996</c:v>
                </c:pt>
                <c:pt idx="405">
                  <c:v>91.51099999999996</c:v>
                </c:pt>
                <c:pt idx="406">
                  <c:v>91.52099999999997</c:v>
                </c:pt>
                <c:pt idx="407">
                  <c:v>91.53099999999996</c:v>
                </c:pt>
                <c:pt idx="408">
                  <c:v>91.54099999999996</c:v>
                </c:pt>
                <c:pt idx="409">
                  <c:v>91.55099999999997</c:v>
                </c:pt>
                <c:pt idx="410">
                  <c:v>91.56099999999996</c:v>
                </c:pt>
                <c:pt idx="411">
                  <c:v>91.57099999999995</c:v>
                </c:pt>
                <c:pt idx="412">
                  <c:v>91.58099999999996</c:v>
                </c:pt>
                <c:pt idx="413">
                  <c:v>91.59099999999996</c:v>
                </c:pt>
                <c:pt idx="414">
                  <c:v>91.60099999999995</c:v>
                </c:pt>
                <c:pt idx="415">
                  <c:v>91.61099999999996</c:v>
                </c:pt>
                <c:pt idx="416">
                  <c:v>91.62099999999995</c:v>
                </c:pt>
                <c:pt idx="417">
                  <c:v>91.63099999999997</c:v>
                </c:pt>
                <c:pt idx="418">
                  <c:v>91.64099999999996</c:v>
                </c:pt>
                <c:pt idx="419">
                  <c:v>91.65099999999995</c:v>
                </c:pt>
                <c:pt idx="420">
                  <c:v>91.66099999999997</c:v>
                </c:pt>
                <c:pt idx="421">
                  <c:v>91.67099999999995</c:v>
                </c:pt>
                <c:pt idx="422">
                  <c:v>91.68099999999995</c:v>
                </c:pt>
                <c:pt idx="423">
                  <c:v>91.69099999999994</c:v>
                </c:pt>
                <c:pt idx="424">
                  <c:v>91.70099999999996</c:v>
                </c:pt>
                <c:pt idx="425">
                  <c:v>91.71099999999998</c:v>
                </c:pt>
                <c:pt idx="426">
                  <c:v>91.72099999999994</c:v>
                </c:pt>
                <c:pt idx="427">
                  <c:v>91.73099999999996</c:v>
                </c:pt>
                <c:pt idx="428">
                  <c:v>91.74099999999998</c:v>
                </c:pt>
                <c:pt idx="429">
                  <c:v>91.75099999999996</c:v>
                </c:pt>
                <c:pt idx="430">
                  <c:v>91.76099999999996</c:v>
                </c:pt>
                <c:pt idx="431">
                  <c:v>91.77099999999997</c:v>
                </c:pt>
                <c:pt idx="432">
                  <c:v>91.78099999999996</c:v>
                </c:pt>
                <c:pt idx="433">
                  <c:v>91.79099999999996</c:v>
                </c:pt>
                <c:pt idx="434">
                  <c:v>91.80099999999994</c:v>
                </c:pt>
                <c:pt idx="435">
                  <c:v>91.81099999999996</c:v>
                </c:pt>
                <c:pt idx="436">
                  <c:v>91.82099999999995</c:v>
                </c:pt>
                <c:pt idx="437">
                  <c:v>91.83099999999994</c:v>
                </c:pt>
                <c:pt idx="438">
                  <c:v>91.84099999999996</c:v>
                </c:pt>
                <c:pt idx="439">
                  <c:v>91.85099999999994</c:v>
                </c:pt>
                <c:pt idx="440">
                  <c:v>91.86099999999994</c:v>
                </c:pt>
                <c:pt idx="441">
                  <c:v>91.87099999999995</c:v>
                </c:pt>
                <c:pt idx="442">
                  <c:v>91.88099999999994</c:v>
                </c:pt>
                <c:pt idx="443">
                  <c:v>91.89099999999996</c:v>
                </c:pt>
                <c:pt idx="444">
                  <c:v>91.90099999999996</c:v>
                </c:pt>
                <c:pt idx="445">
                  <c:v>91.91099999999997</c:v>
                </c:pt>
                <c:pt idx="446">
                  <c:v>91.92099999999996</c:v>
                </c:pt>
                <c:pt idx="447">
                  <c:v>91.93099999999996</c:v>
                </c:pt>
                <c:pt idx="448">
                  <c:v>91.94099999999997</c:v>
                </c:pt>
                <c:pt idx="449">
                  <c:v>91.95099999999996</c:v>
                </c:pt>
                <c:pt idx="450">
                  <c:v>91.96099999999997</c:v>
                </c:pt>
                <c:pt idx="451">
                  <c:v>91.97099999999994</c:v>
                </c:pt>
                <c:pt idx="452">
                  <c:v>91.98099999999996</c:v>
                </c:pt>
                <c:pt idx="453">
                  <c:v>91.99099999999997</c:v>
                </c:pt>
                <c:pt idx="454">
                  <c:v>92.00099999999996</c:v>
                </c:pt>
                <c:pt idx="455">
                  <c:v>92.01099999999996</c:v>
                </c:pt>
                <c:pt idx="456">
                  <c:v>92.02099999999994</c:v>
                </c:pt>
                <c:pt idx="457">
                  <c:v>92.03099999999996</c:v>
                </c:pt>
                <c:pt idx="458">
                  <c:v>92.04099999999996</c:v>
                </c:pt>
                <c:pt idx="459">
                  <c:v>92.05099999999994</c:v>
                </c:pt>
                <c:pt idx="460">
                  <c:v>92.06099999999996</c:v>
                </c:pt>
                <c:pt idx="461">
                  <c:v>92.07099999999994</c:v>
                </c:pt>
                <c:pt idx="462">
                  <c:v>92.08099999999994</c:v>
                </c:pt>
                <c:pt idx="463">
                  <c:v>92.09099999999996</c:v>
                </c:pt>
                <c:pt idx="464">
                  <c:v>92.10099999999994</c:v>
                </c:pt>
                <c:pt idx="465">
                  <c:v>92.11099999999994</c:v>
                </c:pt>
                <c:pt idx="466">
                  <c:v>92.12099999999994</c:v>
                </c:pt>
                <c:pt idx="467">
                  <c:v>92.13099999999994</c:v>
                </c:pt>
                <c:pt idx="468">
                  <c:v>92.14099999999996</c:v>
                </c:pt>
                <c:pt idx="469">
                  <c:v>92.15099999999994</c:v>
                </c:pt>
                <c:pt idx="470">
                  <c:v>92.16099999999994</c:v>
                </c:pt>
                <c:pt idx="471">
                  <c:v>92.17099999999991</c:v>
                </c:pt>
                <c:pt idx="472">
                  <c:v>92.18099999999994</c:v>
                </c:pt>
                <c:pt idx="473">
                  <c:v>92.19099999999994</c:v>
                </c:pt>
                <c:pt idx="474">
                  <c:v>92.20099999999993</c:v>
                </c:pt>
                <c:pt idx="475">
                  <c:v>92.21099999999997</c:v>
                </c:pt>
                <c:pt idx="476">
                  <c:v>92.22099999999994</c:v>
                </c:pt>
                <c:pt idx="477">
                  <c:v>92.23099999999996</c:v>
                </c:pt>
                <c:pt idx="478">
                  <c:v>92.24099999999997</c:v>
                </c:pt>
                <c:pt idx="479">
                  <c:v>92.25099999999996</c:v>
                </c:pt>
                <c:pt idx="480">
                  <c:v>92.26099999999996</c:v>
                </c:pt>
                <c:pt idx="481">
                  <c:v>92.27099999999994</c:v>
                </c:pt>
                <c:pt idx="482">
                  <c:v>92.28099999999993</c:v>
                </c:pt>
                <c:pt idx="483">
                  <c:v>92.29099999999996</c:v>
                </c:pt>
                <c:pt idx="484">
                  <c:v>92.30099999999994</c:v>
                </c:pt>
                <c:pt idx="485">
                  <c:v>92.31099999999993</c:v>
                </c:pt>
                <c:pt idx="486">
                  <c:v>92.32099999999994</c:v>
                </c:pt>
                <c:pt idx="487">
                  <c:v>92.33099999999993</c:v>
                </c:pt>
                <c:pt idx="488">
                  <c:v>92.34099999999993</c:v>
                </c:pt>
                <c:pt idx="489">
                  <c:v>92.35099999999994</c:v>
                </c:pt>
                <c:pt idx="490">
                  <c:v>92.36099999999993</c:v>
                </c:pt>
                <c:pt idx="491">
                  <c:v>92.37099999999994</c:v>
                </c:pt>
                <c:pt idx="492">
                  <c:v>92.38099999999994</c:v>
                </c:pt>
                <c:pt idx="493">
                  <c:v>92.39099999999993</c:v>
                </c:pt>
                <c:pt idx="494">
                  <c:v>92.40099999999996</c:v>
                </c:pt>
                <c:pt idx="495">
                  <c:v>92.41099999999997</c:v>
                </c:pt>
                <c:pt idx="496">
                  <c:v>92.42099999999993</c:v>
                </c:pt>
                <c:pt idx="497">
                  <c:v>92.43099999999996</c:v>
                </c:pt>
                <c:pt idx="498">
                  <c:v>92.44099999999995</c:v>
                </c:pt>
                <c:pt idx="499">
                  <c:v>92.45099999999993</c:v>
                </c:pt>
                <c:pt idx="500">
                  <c:v>92.46099999999997</c:v>
                </c:pt>
                <c:pt idx="501">
                  <c:v>92.47099999999993</c:v>
                </c:pt>
                <c:pt idx="502">
                  <c:v>92.48099999999996</c:v>
                </c:pt>
                <c:pt idx="503">
                  <c:v>92.49099999999995</c:v>
                </c:pt>
                <c:pt idx="504">
                  <c:v>92.50099999999993</c:v>
                </c:pt>
                <c:pt idx="505">
                  <c:v>92.51099999999996</c:v>
                </c:pt>
                <c:pt idx="506">
                  <c:v>92.52099999999993</c:v>
                </c:pt>
                <c:pt idx="507">
                  <c:v>92.53099999999993</c:v>
                </c:pt>
                <c:pt idx="508">
                  <c:v>92.54099999999996</c:v>
                </c:pt>
                <c:pt idx="509">
                  <c:v>92.55099999999993</c:v>
                </c:pt>
                <c:pt idx="510">
                  <c:v>92.56099999999993</c:v>
                </c:pt>
                <c:pt idx="511">
                  <c:v>92.57099999999994</c:v>
                </c:pt>
                <c:pt idx="512">
                  <c:v>92.58099999999993</c:v>
                </c:pt>
                <c:pt idx="513">
                  <c:v>92.59099999999993</c:v>
                </c:pt>
                <c:pt idx="514">
                  <c:v>92.60099999999993</c:v>
                </c:pt>
                <c:pt idx="515">
                  <c:v>92.61099999999993</c:v>
                </c:pt>
                <c:pt idx="516">
                  <c:v>92.62099999999994</c:v>
                </c:pt>
                <c:pt idx="517">
                  <c:v>92.63099999999993</c:v>
                </c:pt>
                <c:pt idx="518">
                  <c:v>92.64099999999993</c:v>
                </c:pt>
                <c:pt idx="519">
                  <c:v>92.65099999999991</c:v>
                </c:pt>
                <c:pt idx="520">
                  <c:v>92.66099999999993</c:v>
                </c:pt>
                <c:pt idx="521">
                  <c:v>92.67099999999991</c:v>
                </c:pt>
                <c:pt idx="522">
                  <c:v>92.68099999999991</c:v>
                </c:pt>
                <c:pt idx="523">
                  <c:v>92.69099999999993</c:v>
                </c:pt>
                <c:pt idx="524">
                  <c:v>92.70099999999993</c:v>
                </c:pt>
                <c:pt idx="525">
                  <c:v>92.71099999999992</c:v>
                </c:pt>
                <c:pt idx="526">
                  <c:v>92.72099999999993</c:v>
                </c:pt>
                <c:pt idx="527">
                  <c:v>92.73099999999996</c:v>
                </c:pt>
                <c:pt idx="528">
                  <c:v>92.74099999999995</c:v>
                </c:pt>
                <c:pt idx="529">
                  <c:v>92.75099999999993</c:v>
                </c:pt>
                <c:pt idx="530">
                  <c:v>92.76099999999992</c:v>
                </c:pt>
                <c:pt idx="531">
                  <c:v>92.77099999999993</c:v>
                </c:pt>
                <c:pt idx="532">
                  <c:v>92.78099999999993</c:v>
                </c:pt>
                <c:pt idx="533">
                  <c:v>92.79099999999992</c:v>
                </c:pt>
                <c:pt idx="534">
                  <c:v>92.80099999999993</c:v>
                </c:pt>
                <c:pt idx="535">
                  <c:v>92.81099999999992</c:v>
                </c:pt>
                <c:pt idx="536">
                  <c:v>92.82099999999991</c:v>
                </c:pt>
                <c:pt idx="537">
                  <c:v>92.83099999999993</c:v>
                </c:pt>
                <c:pt idx="538">
                  <c:v>92.84099999999992</c:v>
                </c:pt>
                <c:pt idx="539">
                  <c:v>92.85099999999993</c:v>
                </c:pt>
                <c:pt idx="540">
                  <c:v>92.86099999999993</c:v>
                </c:pt>
                <c:pt idx="541">
                  <c:v>92.87099999999991</c:v>
                </c:pt>
                <c:pt idx="542">
                  <c:v>92.88099999999993</c:v>
                </c:pt>
                <c:pt idx="543">
                  <c:v>92.89099999999993</c:v>
                </c:pt>
                <c:pt idx="544">
                  <c:v>92.90099999999992</c:v>
                </c:pt>
                <c:pt idx="545">
                  <c:v>92.91099999999995</c:v>
                </c:pt>
                <c:pt idx="546">
                  <c:v>92.92099999999992</c:v>
                </c:pt>
                <c:pt idx="547">
                  <c:v>92.93099999999992</c:v>
                </c:pt>
                <c:pt idx="548">
                  <c:v>92.94099999999995</c:v>
                </c:pt>
                <c:pt idx="549">
                  <c:v>92.95099999999992</c:v>
                </c:pt>
                <c:pt idx="550">
                  <c:v>92.96099999999992</c:v>
                </c:pt>
                <c:pt idx="551">
                  <c:v>92.97099999999993</c:v>
                </c:pt>
                <c:pt idx="552">
                  <c:v>92.98099999999992</c:v>
                </c:pt>
                <c:pt idx="553">
                  <c:v>92.99099999999995</c:v>
                </c:pt>
                <c:pt idx="554">
                  <c:v>93.00099999999991</c:v>
                </c:pt>
                <c:pt idx="555">
                  <c:v>93.01099999999992</c:v>
                </c:pt>
                <c:pt idx="556">
                  <c:v>93.02099999999993</c:v>
                </c:pt>
                <c:pt idx="557">
                  <c:v>93.03099999999992</c:v>
                </c:pt>
                <c:pt idx="558">
                  <c:v>93.04099999999992</c:v>
                </c:pt>
                <c:pt idx="559">
                  <c:v>93.05099999999993</c:v>
                </c:pt>
                <c:pt idx="560">
                  <c:v>93.06099999999992</c:v>
                </c:pt>
                <c:pt idx="561">
                  <c:v>93.07099999999991</c:v>
                </c:pt>
                <c:pt idx="562">
                  <c:v>93.08099999999993</c:v>
                </c:pt>
                <c:pt idx="563">
                  <c:v>93.09099999999992</c:v>
                </c:pt>
                <c:pt idx="564">
                  <c:v>93.10099999999993</c:v>
                </c:pt>
                <c:pt idx="565">
                  <c:v>93.11099999999993</c:v>
                </c:pt>
                <c:pt idx="566">
                  <c:v>93.12099999999991</c:v>
                </c:pt>
                <c:pt idx="567">
                  <c:v>93.13099999999991</c:v>
                </c:pt>
                <c:pt idx="568">
                  <c:v>93.14099999999992</c:v>
                </c:pt>
                <c:pt idx="569">
                  <c:v>93.15099999999991</c:v>
                </c:pt>
                <c:pt idx="570">
                  <c:v>93.16099999999991</c:v>
                </c:pt>
                <c:pt idx="571">
                  <c:v>93.17099999999991</c:v>
                </c:pt>
                <c:pt idx="572">
                  <c:v>93.18099999999991</c:v>
                </c:pt>
                <c:pt idx="573">
                  <c:v>93.19099999999991</c:v>
                </c:pt>
                <c:pt idx="574">
                  <c:v>93.20099999999992</c:v>
                </c:pt>
                <c:pt idx="575">
                  <c:v>93.21099999999992</c:v>
                </c:pt>
                <c:pt idx="576">
                  <c:v>93.22099999999993</c:v>
                </c:pt>
                <c:pt idx="577">
                  <c:v>93.23099999999992</c:v>
                </c:pt>
                <c:pt idx="578">
                  <c:v>93.24099999999992</c:v>
                </c:pt>
                <c:pt idx="579">
                  <c:v>93.25099999999991</c:v>
                </c:pt>
                <c:pt idx="580">
                  <c:v>93.26099999999992</c:v>
                </c:pt>
                <c:pt idx="581">
                  <c:v>93.27099999999991</c:v>
                </c:pt>
                <c:pt idx="582">
                  <c:v>93.28099999999992</c:v>
                </c:pt>
                <c:pt idx="583">
                  <c:v>93.29099999999992</c:v>
                </c:pt>
                <c:pt idx="584">
                  <c:v>93.30099999999991</c:v>
                </c:pt>
                <c:pt idx="585">
                  <c:v>93.31099999999992</c:v>
                </c:pt>
                <c:pt idx="586">
                  <c:v>93.32099999999991</c:v>
                </c:pt>
                <c:pt idx="587">
                  <c:v>93.33099999999993</c:v>
                </c:pt>
                <c:pt idx="588">
                  <c:v>93.34099999999992</c:v>
                </c:pt>
                <c:pt idx="589">
                  <c:v>93.35099999999991</c:v>
                </c:pt>
                <c:pt idx="590">
                  <c:v>93.36099999999993</c:v>
                </c:pt>
                <c:pt idx="591">
                  <c:v>93.37099999999991</c:v>
                </c:pt>
                <c:pt idx="592">
                  <c:v>93.38099999999991</c:v>
                </c:pt>
                <c:pt idx="593">
                  <c:v>93.39099999999992</c:v>
                </c:pt>
                <c:pt idx="594">
                  <c:v>93.40099999999992</c:v>
                </c:pt>
                <c:pt idx="595">
                  <c:v>93.41099999999994</c:v>
                </c:pt>
                <c:pt idx="596">
                  <c:v>93.42099999999992</c:v>
                </c:pt>
                <c:pt idx="597">
                  <c:v>93.43099999999992</c:v>
                </c:pt>
                <c:pt idx="598">
                  <c:v>93.44099999999994</c:v>
                </c:pt>
                <c:pt idx="599">
                  <c:v>93.45099999999992</c:v>
                </c:pt>
                <c:pt idx="600">
                  <c:v>93.46099999999992</c:v>
                </c:pt>
              </c:numCache>
            </c:numRef>
          </c:yVal>
          <c:smooth val="0"/>
        </c:ser>
        <c:ser>
          <c:idx val="5"/>
          <c:order val="13"/>
          <c:tx>
            <c:strRef>
              <c:f>Levels!$B$1</c:f>
              <c:strCache>
                <c:ptCount val="1"/>
                <c:pt idx="0">
                  <c:v>Caldene soffit</c:v>
                </c:pt>
              </c:strCache>
            </c:strRef>
          </c:tx>
          <c:spPr>
            <a:ln w="28575">
              <a:solidFill>
                <a:schemeClr val="tx1">
                  <a:lumMod val="50000"/>
                  <a:lumOff val="50000"/>
                </a:schemeClr>
              </a:solidFill>
              <a:prstDash val="sysDash"/>
            </a:ln>
          </c:spPr>
          <c:marker>
            <c:symbol val="none"/>
          </c:marker>
          <c:xVal>
            <c:numRef>
              <c:f>Levels!$B$2:$B$3</c:f>
              <c:numCache>
                <c:formatCode>General</c:formatCode>
                <c:ptCount val="2"/>
                <c:pt idx="0">
                  <c:v>0.0</c:v>
                </c:pt>
                <c:pt idx="1">
                  <c:v>300.0</c:v>
                </c:pt>
              </c:numCache>
            </c:numRef>
          </c:xVal>
          <c:yVal>
            <c:numRef>
              <c:f>Levels!$C$2:$C$3</c:f>
              <c:numCache>
                <c:formatCode>General</c:formatCode>
                <c:ptCount val="2"/>
                <c:pt idx="0">
                  <c:v>91.49</c:v>
                </c:pt>
                <c:pt idx="1">
                  <c:v>91.49</c:v>
                </c:pt>
              </c:numCache>
            </c:numRef>
          </c:yVal>
          <c:smooth val="0"/>
        </c:ser>
        <c:ser>
          <c:idx val="6"/>
          <c:order val="14"/>
          <c:tx>
            <c:strRef>
              <c:f>Levels!$E$1</c:f>
              <c:strCache>
                <c:ptCount val="1"/>
                <c:pt idx="0">
                  <c:v>u/s walls</c:v>
                </c:pt>
              </c:strCache>
            </c:strRef>
          </c:tx>
          <c:spPr>
            <a:ln w="28575">
              <a:solidFill>
                <a:schemeClr val="accent6">
                  <a:lumMod val="50000"/>
                </a:schemeClr>
              </a:solidFill>
              <a:prstDash val="sysDash"/>
            </a:ln>
          </c:spPr>
          <c:marker>
            <c:symbol val="none"/>
          </c:marker>
          <c:xVal>
            <c:numRef>
              <c:f>Levels!$E$2:$E$3</c:f>
              <c:numCache>
                <c:formatCode>General</c:formatCode>
                <c:ptCount val="2"/>
                <c:pt idx="0">
                  <c:v>0.0</c:v>
                </c:pt>
                <c:pt idx="1">
                  <c:v>300.0</c:v>
                </c:pt>
              </c:numCache>
            </c:numRef>
          </c:xVal>
          <c:yVal>
            <c:numRef>
              <c:f>Levels!$F$2:$F$3</c:f>
              <c:numCache>
                <c:formatCode>General</c:formatCode>
                <c:ptCount val="2"/>
                <c:pt idx="0">
                  <c:v>92.66</c:v>
                </c:pt>
                <c:pt idx="1">
                  <c:v>92.66</c:v>
                </c:pt>
              </c:numCache>
            </c:numRef>
          </c:yVal>
          <c:smooth val="0"/>
        </c:ser>
        <c:ser>
          <c:idx val="11"/>
          <c:order val="15"/>
          <c:tx>
            <c:strRef>
              <c:f>Ratings!$P$1</c:f>
              <c:strCache>
                <c:ptCount val="1"/>
                <c:pt idx="0">
                  <c:v>Rating D</c:v>
                </c:pt>
              </c:strCache>
            </c:strRef>
          </c:tx>
          <c:spPr>
            <a:ln w="28575">
              <a:solidFill>
                <a:prstClr val="black"/>
              </a:solidFill>
            </a:ln>
          </c:spPr>
          <c:marker>
            <c:symbol val="none"/>
          </c:marker>
          <c:xVal>
            <c:numRef>
              <c:f>Ratings!$P$4:$P$549</c:f>
              <c:numCache>
                <c:formatCode>General</c:formatCode>
                <c:ptCount val="546"/>
                <c:pt idx="0">
                  <c:v>0.000170740876220152</c:v>
                </c:pt>
                <c:pt idx="1">
                  <c:v>0.00104923836950696</c:v>
                </c:pt>
                <c:pt idx="2">
                  <c:v>0.00282166763740006</c:v>
                </c:pt>
                <c:pt idx="3">
                  <c:v>0.00559054950792682</c:v>
                </c:pt>
                <c:pt idx="4">
                  <c:v>0.00943231194828642</c:v>
                </c:pt>
                <c:pt idx="5">
                  <c:v>0.0144090153012948</c:v>
                </c:pt>
                <c:pt idx="6">
                  <c:v>0.0205734194478389</c:v>
                </c:pt>
                <c:pt idx="7">
                  <c:v>0.0279716986251247</c:v>
                </c:pt>
                <c:pt idx="8">
                  <c:v>0.0366450845365178</c:v>
                </c:pt>
                <c:pt idx="9">
                  <c:v>0.0466309441078717</c:v>
                </c:pt>
                <c:pt idx="10">
                  <c:v>0.0579635282914939</c:v>
                </c:pt>
                <c:pt idx="11">
                  <c:v>0.0706745154017021</c:v>
                </c:pt>
                <c:pt idx="12">
                  <c:v>0.0847934189936207</c:v>
                </c:pt>
                <c:pt idx="13">
                  <c:v>0.100347902555155</c:v>
                </c:pt>
                <c:pt idx="14">
                  <c:v>0.117364027839218</c:v>
                </c:pt>
                <c:pt idx="15">
                  <c:v>0.135866454569446</c:v>
                </c:pt>
                <c:pt idx="16">
                  <c:v>0.155878603645124</c:v>
                </c:pt>
                <c:pt idx="17">
                  <c:v>0.177422792377613</c:v>
                </c:pt>
                <c:pt idx="18">
                  <c:v>0.200520347911318</c:v>
                </c:pt>
                <c:pt idx="19">
                  <c:v>0.225191703362029</c:v>
                </c:pt>
                <c:pt idx="20">
                  <c:v>0.251456480074789</c:v>
                </c:pt>
                <c:pt idx="21">
                  <c:v>0.279333558597268</c:v>
                </c:pt>
                <c:pt idx="22">
                  <c:v>0.308841140378793</c:v>
                </c:pt>
                <c:pt idx="23">
                  <c:v>0.339996801772143</c:v>
                </c:pt>
                <c:pt idx="24">
                  <c:v>0.372817541590266</c:v>
                </c:pt>
                <c:pt idx="25">
                  <c:v>0.407319823222771</c:v>
                </c:pt>
                <c:pt idx="26">
                  <c:v>0.443519612126556</c:v>
                </c:pt>
                <c:pt idx="27">
                  <c:v>0.481432409356456</c:v>
                </c:pt>
                <c:pt idx="28">
                  <c:v>0.521073281684894</c:v>
                </c:pt>
                <c:pt idx="29">
                  <c:v>0.56245688876655</c:v>
                </c:pt>
                <c:pt idx="30">
                  <c:v>0.605597507729551</c:v>
                </c:pt>
                <c:pt idx="31">
                  <c:v>0.650509055514331</c:v>
                </c:pt>
                <c:pt idx="32">
                  <c:v>0.697205109232261</c:v>
                </c:pt>
                <c:pt idx="33">
                  <c:v>0.745698924775753</c:v>
                </c:pt>
                <c:pt idx="34">
                  <c:v>0.7960034538783</c:v>
                </c:pt>
                <c:pt idx="35">
                  <c:v>0.848131359795213</c:v>
                </c:pt>
                <c:pt idx="36">
                  <c:v>0.902095031752648</c:v>
                </c:pt>
                <c:pt idx="37">
                  <c:v>0.957906598293132</c:v>
                </c:pt>
                <c:pt idx="38">
                  <c:v>1.015577939629278</c:v>
                </c:pt>
                <c:pt idx="39">
                  <c:v>1.075120699103522</c:v>
                </c:pt>
                <c:pt idx="40">
                  <c:v>1.136546293839738</c:v>
                </c:pt>
                <c:pt idx="41">
                  <c:v>1.19986592466246</c:v>
                </c:pt>
                <c:pt idx="42">
                  <c:v>1.265090585350636</c:v>
                </c:pt>
                <c:pt idx="43">
                  <c:v>1.332231071285312</c:v>
                </c:pt>
                <c:pt idx="44">
                  <c:v>1.401297987544057</c:v>
                </c:pt>
                <c:pt idx="45">
                  <c:v>1.472301756489266</c:v>
                </c:pt>
                <c:pt idx="46">
                  <c:v>1.545252624892507</c:v>
                </c:pt>
                <c:pt idx="47">
                  <c:v>1.620160670632704</c:v>
                </c:pt>
                <c:pt idx="48">
                  <c:v>1.697035809002172</c:v>
                </c:pt>
                <c:pt idx="49">
                  <c:v>1.775887798651102</c:v>
                </c:pt>
                <c:pt idx="50">
                  <c:v>1.856726247198194</c:v>
                </c:pt>
                <c:pt idx="51">
                  <c:v>1.939560616532451</c:v>
                </c:pt>
                <c:pt idx="52">
                  <c:v>2.02440022782884</c:v>
                </c:pt>
                <c:pt idx="53">
                  <c:v>2.11125426629847</c:v>
                </c:pt>
                <c:pt idx="54">
                  <c:v>2.20013178569206</c:v>
                </c:pt>
                <c:pt idx="55">
                  <c:v>2.291041712573821</c:v>
                </c:pt>
                <c:pt idx="56">
                  <c:v>2.38399285038144</c:v>
                </c:pt>
                <c:pt idx="57">
                  <c:v>2.478993883286442</c:v>
                </c:pt>
                <c:pt idx="58">
                  <c:v>2.576053379868112</c:v>
                </c:pt>
                <c:pt idx="59">
                  <c:v>2.675179796613014</c:v>
                </c:pt>
                <c:pt idx="60">
                  <c:v>2.77638148125118</c:v>
                </c:pt>
                <c:pt idx="61">
                  <c:v>2.879666675939211</c:v>
                </c:pt>
                <c:pt idx="62">
                  <c:v>2.985043520299691</c:v>
                </c:pt>
                <c:pt idx="63">
                  <c:v>3.09252005432558</c:v>
                </c:pt>
                <c:pt idx="64">
                  <c:v>3.20210422115768</c:v>
                </c:pt>
                <c:pt idx="65">
                  <c:v>3.313803869742579</c:v>
                </c:pt>
                <c:pt idx="66">
                  <c:v>3.42762675737797</c:v>
                </c:pt>
                <c:pt idx="67">
                  <c:v>3.54358055215176</c:v>
                </c:pt>
                <c:pt idx="68">
                  <c:v>3.661672835280916</c:v>
                </c:pt>
                <c:pt idx="69">
                  <c:v>3.781911103355582</c:v>
                </c:pt>
                <c:pt idx="70">
                  <c:v>3.904302770493594</c:v>
                </c:pt>
                <c:pt idx="71">
                  <c:v>4.028855170410241</c:v>
                </c:pt>
                <c:pt idx="72">
                  <c:v>4.155575558407707</c:v>
                </c:pt>
                <c:pt idx="73">
                  <c:v>4.284471113288421</c:v>
                </c:pt>
                <c:pt idx="74">
                  <c:v>4.41554893919615</c:v>
                </c:pt>
                <c:pt idx="75">
                  <c:v>4.548816067388647</c:v>
                </c:pt>
                <c:pt idx="76">
                  <c:v>4.684279457945097</c:v>
                </c:pt>
                <c:pt idx="77">
                  <c:v>4.821946001411717</c:v>
                </c:pt>
                <c:pt idx="78">
                  <c:v>4.961822520388466</c:v>
                </c:pt>
                <c:pt idx="79">
                  <c:v>5.103915771059705</c:v>
                </c:pt>
                <c:pt idx="80">
                  <c:v>5.24823244467149</c:v>
                </c:pt>
                <c:pt idx="81">
                  <c:v>5.394779168957955</c:v>
                </c:pt>
                <c:pt idx="82">
                  <c:v>5.543562509519227</c:v>
                </c:pt>
                <c:pt idx="83">
                  <c:v>5.694588971152971</c:v>
                </c:pt>
                <c:pt idx="84">
                  <c:v>5.847864999141815</c:v>
                </c:pt>
                <c:pt idx="85">
                  <c:v>6.003396980498442</c:v>
                </c:pt>
                <c:pt idx="86">
                  <c:v>6.16119124517042</c:v>
                </c:pt>
                <c:pt idx="87">
                  <c:v>6.321254067206359</c:v>
                </c:pt>
                <c:pt idx="88">
                  <c:v>6.483591665885161</c:v>
                </c:pt>
                <c:pt idx="89">
                  <c:v>6.648210206809882</c:v>
                </c:pt>
                <c:pt idx="90">
                  <c:v>6.815115802967765</c:v>
                </c:pt>
                <c:pt idx="91">
                  <c:v>6.984314515757775</c:v>
                </c:pt>
                <c:pt idx="92">
                  <c:v>7.15581235598703</c:v>
                </c:pt>
                <c:pt idx="93">
                  <c:v>7.329615284837398</c:v>
                </c:pt>
                <c:pt idx="94">
                  <c:v>7.505729214803415</c:v>
                </c:pt>
                <c:pt idx="95">
                  <c:v>7.684160010602746</c:v>
                </c:pt>
                <c:pt idx="96">
                  <c:v>7.864913490060204</c:v>
                </c:pt>
                <c:pt idx="97">
                  <c:v>8.047995424966384</c:v>
                </c:pt>
                <c:pt idx="98">
                  <c:v>8.233411541911932</c:v>
                </c:pt>
                <c:pt idx="99">
                  <c:v>8.421167523098321</c:v>
                </c:pt>
                <c:pt idx="100">
                  <c:v>8.611269007126053</c:v>
                </c:pt>
                <c:pt idx="101">
                  <c:v>8.803721589761161</c:v>
                </c:pt>
                <c:pt idx="102">
                  <c:v>8.99853082468078</c:v>
                </c:pt>
                <c:pt idx="103">
                  <c:v>9.19570222419855</c:v>
                </c:pt>
                <c:pt idx="104">
                  <c:v>9.395241259970646</c:v>
                </c:pt>
                <c:pt idx="105">
                  <c:v>9.597153363683045</c:v>
                </c:pt>
                <c:pt idx="106">
                  <c:v>9.801443927720825</c:v>
                </c:pt>
                <c:pt idx="107">
                  <c:v>10.00811830581996</c:v>
                </c:pt>
                <c:pt idx="108">
                  <c:v>10.2171818137024</c:v>
                </c:pt>
                <c:pt idx="109">
                  <c:v>10.42863972969492</c:v>
                </c:pt>
                <c:pt idx="110">
                  <c:v>10.64249729533232</c:v>
                </c:pt>
                <c:pt idx="111">
                  <c:v>10.85875971594547</c:v>
                </c:pt>
                <c:pt idx="112">
                  <c:v>11.07743216123481</c:v>
                </c:pt>
                <c:pt idx="113">
                  <c:v>11.29851976582971</c:v>
                </c:pt>
                <c:pt idx="114">
                  <c:v>11.52202762983418</c:v>
                </c:pt>
                <c:pt idx="115">
                  <c:v>11.74796081935935</c:v>
                </c:pt>
                <c:pt idx="116">
                  <c:v>11.97632436704325</c:v>
                </c:pt>
                <c:pt idx="117">
                  <c:v>12.20712327255822</c:v>
                </c:pt>
                <c:pt idx="118">
                  <c:v>12.44036250310631</c:v>
                </c:pt>
                <c:pt idx="119">
                  <c:v>12.67604699390315</c:v>
                </c:pt>
                <c:pt idx="120">
                  <c:v>12.91418164865063</c:v>
                </c:pt>
                <c:pt idx="121">
                  <c:v>13.1547713399987</c:v>
                </c:pt>
                <c:pt idx="122">
                  <c:v>13.39782090999654</c:v>
                </c:pt>
                <c:pt idx="123">
                  <c:v>13.64333517053382</c:v>
                </c:pt>
                <c:pt idx="124">
                  <c:v>13.89131890377169</c:v>
                </c:pt>
                <c:pt idx="125">
                  <c:v>14.14177686256452</c:v>
                </c:pt>
                <c:pt idx="126">
                  <c:v>14.39471377087212</c:v>
                </c:pt>
                <c:pt idx="127">
                  <c:v>14.65013432416305</c:v>
                </c:pt>
                <c:pt idx="128">
                  <c:v>14.90804318980914</c:v>
                </c:pt>
                <c:pt idx="129">
                  <c:v>15.1684450074715</c:v>
                </c:pt>
                <c:pt idx="130">
                  <c:v>15.43134438947827</c:v>
                </c:pt>
                <c:pt idx="131">
                  <c:v>15.69674592119448</c:v>
                </c:pt>
                <c:pt idx="132">
                  <c:v>15.9646541613839</c:v>
                </c:pt>
                <c:pt idx="133">
                  <c:v>16.23507364256352</c:v>
                </c:pt>
                <c:pt idx="134">
                  <c:v>16.5080088713506</c:v>
                </c:pt>
                <c:pt idx="135">
                  <c:v>16.78346432880264</c:v>
                </c:pt>
                <c:pt idx="136">
                  <c:v>17.06144447075025</c:v>
                </c:pt>
                <c:pt idx="137">
                  <c:v>17.34195372812355</c:v>
                </c:pt>
                <c:pt idx="138">
                  <c:v>17.62499650727163</c:v>
                </c:pt>
                <c:pt idx="139">
                  <c:v>17.91057719027603</c:v>
                </c:pt>
                <c:pt idx="140">
                  <c:v>18.19870013525765</c:v>
                </c:pt>
                <c:pt idx="141">
                  <c:v>18.48936967667781</c:v>
                </c:pt>
                <c:pt idx="142">
                  <c:v>18.78259012563349</c:v>
                </c:pt>
                <c:pt idx="143">
                  <c:v>19.07836577014646</c:v>
                </c:pt>
                <c:pt idx="144">
                  <c:v>19.37670087544737</c:v>
                </c:pt>
                <c:pt idx="145">
                  <c:v>19.67759968425396</c:v>
                </c:pt>
                <c:pt idx="146">
                  <c:v>19.98106641704424</c:v>
                </c:pt>
                <c:pt idx="147">
                  <c:v>20.28710527232432</c:v>
                </c:pt>
                <c:pt idx="148">
                  <c:v>20.59572042689144</c:v>
                </c:pt>
                <c:pt idx="149">
                  <c:v>20.90691603609181</c:v>
                </c:pt>
                <c:pt idx="150">
                  <c:v>21.22069623407397</c:v>
                </c:pt>
                <c:pt idx="151">
                  <c:v>21.53706513403736</c:v>
                </c:pt>
                <c:pt idx="152">
                  <c:v>21.85602682847616</c:v>
                </c:pt>
                <c:pt idx="153">
                  <c:v>22.17758538941917</c:v>
                </c:pt>
                <c:pt idx="154">
                  <c:v>22.50174486866491</c:v>
                </c:pt>
                <c:pt idx="155">
                  <c:v>22.82850929801274</c:v>
                </c:pt>
                <c:pt idx="156">
                  <c:v>23.15788268948982</c:v>
                </c:pt>
                <c:pt idx="157">
                  <c:v>23.48986903557406</c:v>
                </c:pt>
                <c:pt idx="158">
                  <c:v>23.82447230941314</c:v>
                </c:pt>
                <c:pt idx="159">
                  <c:v>24.16169646503973</c:v>
                </c:pt>
                <c:pt idx="160">
                  <c:v>24.50154543758294</c:v>
                </c:pt>
                <c:pt idx="161">
                  <c:v>24.8440231434762</c:v>
                </c:pt>
                <c:pt idx="162">
                  <c:v>25.18913348066146</c:v>
                </c:pt>
                <c:pt idx="163">
                  <c:v>25.53688032879004</c:v>
                </c:pt>
                <c:pt idx="164">
                  <c:v>25.88726754941996</c:v>
                </c:pt>
                <c:pt idx="165">
                  <c:v>26.24029898621009</c:v>
                </c:pt>
                <c:pt idx="166">
                  <c:v>26.59597846511095</c:v>
                </c:pt>
                <c:pt idx="167">
                  <c:v>26.9543097945523</c:v>
                </c:pt>
                <c:pt idx="168">
                  <c:v>27.31529676562785</c:v>
                </c:pt>
                <c:pt idx="169">
                  <c:v>27.67894315227663</c:v>
                </c:pt>
                <c:pt idx="170">
                  <c:v>28.04525271146163</c:v>
                </c:pt>
                <c:pt idx="171">
                  <c:v>28.4142291833455</c:v>
                </c:pt>
                <c:pt idx="172">
                  <c:v>28.78587629146334</c:v>
                </c:pt>
                <c:pt idx="173">
                  <c:v>29.16019774289282</c:v>
                </c:pt>
                <c:pt idx="174">
                  <c:v>29.53719722842137</c:v>
                </c:pt>
                <c:pt idx="175">
                  <c:v>29.91687842271113</c:v>
                </c:pt>
                <c:pt idx="176">
                  <c:v>30.28116240432602</c:v>
                </c:pt>
                <c:pt idx="177">
                  <c:v>30.60472056105047</c:v>
                </c:pt>
                <c:pt idx="178">
                  <c:v>30.92920521554122</c:v>
                </c:pt>
                <c:pt idx="179">
                  <c:v>31.25461188517572</c:v>
                </c:pt>
                <c:pt idx="180">
                  <c:v>31.58093614301779</c:v>
                </c:pt>
                <c:pt idx="181">
                  <c:v>31.90817361670993</c:v>
                </c:pt>
                <c:pt idx="182">
                  <c:v>32.23631998739586</c:v>
                </c:pt>
                <c:pt idx="183">
                  <c:v>32.5653709886719</c:v>
                </c:pt>
                <c:pt idx="184">
                  <c:v>32.89532240556684</c:v>
                </c:pt>
                <c:pt idx="185">
                  <c:v>33.22617007354887</c:v>
                </c:pt>
                <c:pt idx="186">
                  <c:v>33.55790987755866</c:v>
                </c:pt>
                <c:pt idx="187">
                  <c:v>33.89053775106809</c:v>
                </c:pt>
                <c:pt idx="188">
                  <c:v>34.22404967516319</c:v>
                </c:pt>
                <c:pt idx="189">
                  <c:v>34.55844167765123</c:v>
                </c:pt>
                <c:pt idx="190">
                  <c:v>34.89370983219042</c:v>
                </c:pt>
                <c:pt idx="191">
                  <c:v>35.2298502574419</c:v>
                </c:pt>
                <c:pt idx="192">
                  <c:v>35.5668591162434</c:v>
                </c:pt>
                <c:pt idx="193">
                  <c:v>35.90473261480363</c:v>
                </c:pt>
                <c:pt idx="194">
                  <c:v>36.24346700191646</c:v>
                </c:pt>
                <c:pt idx="195">
                  <c:v>36.58305856819531</c:v>
                </c:pt>
                <c:pt idx="196">
                  <c:v>36.92350364532566</c:v>
                </c:pt>
                <c:pt idx="197">
                  <c:v>37.26479860533642</c:v>
                </c:pt>
                <c:pt idx="198">
                  <c:v>37.60693985988885</c:v>
                </c:pt>
                <c:pt idx="199">
                  <c:v>37.94992385958246</c:v>
                </c:pt>
                <c:pt idx="200">
                  <c:v>38.29374709327804</c:v>
                </c:pt>
                <c:pt idx="201">
                  <c:v>38.63840608743622</c:v>
                </c:pt>
                <c:pt idx="202">
                  <c:v>38.98389740547229</c:v>
                </c:pt>
                <c:pt idx="203">
                  <c:v>39.33021764712594</c:v>
                </c:pt>
                <c:pt idx="204">
                  <c:v>39.6773634478455</c:v>
                </c:pt>
                <c:pt idx="205">
                  <c:v>40.02533147818711</c:v>
                </c:pt>
                <c:pt idx="206">
                  <c:v>40.37411844322703</c:v>
                </c:pt>
                <c:pt idx="207">
                  <c:v>40.72372108198811</c:v>
                </c:pt>
                <c:pt idx="208">
                  <c:v>41.07413616687881</c:v>
                </c:pt>
                <c:pt idx="209">
                  <c:v>41.42536050314526</c:v>
                </c:pt>
                <c:pt idx="210">
                  <c:v>41.77739092833547</c:v>
                </c:pt>
                <c:pt idx="211">
                  <c:v>42.13022431177568</c:v>
                </c:pt>
                <c:pt idx="212">
                  <c:v>42.48385755405819</c:v>
                </c:pt>
                <c:pt idx="213">
                  <c:v>42.83828758654075</c:v>
                </c:pt>
                <c:pt idx="214">
                  <c:v>43.1935113708566</c:v>
                </c:pt>
                <c:pt idx="215">
                  <c:v>43.54952589843552</c:v>
                </c:pt>
                <c:pt idx="216">
                  <c:v>43.90632819003524</c:v>
                </c:pt>
                <c:pt idx="217">
                  <c:v>44.2639152952828</c:v>
                </c:pt>
                <c:pt idx="218">
                  <c:v>44.62228429222581</c:v>
                </c:pt>
                <c:pt idx="219">
                  <c:v>44.98143228689339</c:v>
                </c:pt>
                <c:pt idx="220">
                  <c:v>45.34135641286638</c:v>
                </c:pt>
                <c:pt idx="221">
                  <c:v>45.70205383085642</c:v>
                </c:pt>
                <c:pt idx="222">
                  <c:v>46.06352172829412</c:v>
                </c:pt>
                <c:pt idx="223">
                  <c:v>46.42575731892566</c:v>
                </c:pt>
                <c:pt idx="224">
                  <c:v>46.78875784241773</c:v>
                </c:pt>
                <c:pt idx="225">
                  <c:v>47.1525205639708</c:v>
                </c:pt>
                <c:pt idx="226">
                  <c:v>47.51704277394002</c:v>
                </c:pt>
                <c:pt idx="227">
                  <c:v>47.88232178746409</c:v>
                </c:pt>
                <c:pt idx="228">
                  <c:v>48.2483549441015</c:v>
                </c:pt>
                <c:pt idx="229">
                  <c:v>48.61513960747407</c:v>
                </c:pt>
                <c:pt idx="230">
                  <c:v>48.98267316491795</c:v>
                </c:pt>
                <c:pt idx="231">
                  <c:v>49.35095302714107</c:v>
                </c:pt>
                <c:pt idx="232">
                  <c:v>49.71997662788783</c:v>
                </c:pt>
                <c:pt idx="233">
                  <c:v>50.08974142361001</c:v>
                </c:pt>
                <c:pt idx="234">
                  <c:v>50.46024489314459</c:v>
                </c:pt>
                <c:pt idx="235">
                  <c:v>50.83148453739729</c:v>
                </c:pt>
                <c:pt idx="236">
                  <c:v>51.20345787903283</c:v>
                </c:pt>
                <c:pt idx="237">
                  <c:v>51.57616246217055</c:v>
                </c:pt>
                <c:pt idx="238">
                  <c:v>51.94959585208652</c:v>
                </c:pt>
                <c:pt idx="239">
                  <c:v>52.3237556349209</c:v>
                </c:pt>
                <c:pt idx="240">
                  <c:v>52.69863941739073</c:v>
                </c:pt>
                <c:pt idx="241">
                  <c:v>53.07424482650885</c:v>
                </c:pt>
                <c:pt idx="242">
                  <c:v>53.45056950930714</c:v>
                </c:pt>
                <c:pt idx="243">
                  <c:v>53.8276111325659</c:v>
                </c:pt>
                <c:pt idx="244">
                  <c:v>54.20536738254725</c:v>
                </c:pt>
                <c:pt idx="245">
                  <c:v>54.5838359647345</c:v>
                </c:pt>
                <c:pt idx="246">
                  <c:v>54.96301460357552</c:v>
                </c:pt>
                <c:pt idx="247">
                  <c:v>55.3429010422312</c:v>
                </c:pt>
                <c:pt idx="248">
                  <c:v>55.72349304232843</c:v>
                </c:pt>
                <c:pt idx="249">
                  <c:v>56.10478838371738</c:v>
                </c:pt>
                <c:pt idx="250">
                  <c:v>56.48678486423356</c:v>
                </c:pt>
                <c:pt idx="251">
                  <c:v>56.86948029946366</c:v>
                </c:pt>
                <c:pt idx="252">
                  <c:v>57.25287252251595</c:v>
                </c:pt>
                <c:pt idx="253">
                  <c:v>57.63695938379445</c:v>
                </c:pt>
                <c:pt idx="254">
                  <c:v>58.02173875077763</c:v>
                </c:pt>
                <c:pt idx="255">
                  <c:v>58.40720850780019</c:v>
                </c:pt>
                <c:pt idx="256">
                  <c:v>58.79336655583946</c:v>
                </c:pt>
                <c:pt idx="257">
                  <c:v>59.18021081230501</c:v>
                </c:pt>
                <c:pt idx="258">
                  <c:v>59.5677392108321</c:v>
                </c:pt>
                <c:pt idx="259">
                  <c:v>59.95594970107877</c:v>
                </c:pt>
                <c:pt idx="260">
                  <c:v>60.3448402485262</c:v>
                </c:pt>
                <c:pt idx="261">
                  <c:v>60.73440883428268</c:v>
                </c:pt>
                <c:pt idx="262">
                  <c:v>61.12465345489083</c:v>
                </c:pt>
                <c:pt idx="263">
                  <c:v>61.51557212213813</c:v>
                </c:pt>
                <c:pt idx="264">
                  <c:v>61.90716286287054</c:v>
                </c:pt>
                <c:pt idx="265">
                  <c:v>62.2994237188095</c:v>
                </c:pt>
                <c:pt idx="266">
                  <c:v>62.69235274637157</c:v>
                </c:pt>
                <c:pt idx="267">
                  <c:v>63.08594801649146</c:v>
                </c:pt>
                <c:pt idx="268">
                  <c:v>63.48020761444793</c:v>
                </c:pt>
                <c:pt idx="269">
                  <c:v>63.87512963969236</c:v>
                </c:pt>
                <c:pt idx="270">
                  <c:v>64.27071220568024</c:v>
                </c:pt>
                <c:pt idx="271">
                  <c:v>64.6669534397055</c:v>
                </c:pt>
                <c:pt idx="272">
                  <c:v>65.0638514827373</c:v>
                </c:pt>
                <c:pt idx="273">
                  <c:v>65.46140448925994</c:v>
                </c:pt>
                <c:pt idx="274">
                  <c:v>65.8596106271146</c:v>
                </c:pt>
                <c:pt idx="275">
                  <c:v>66.28478556408484</c:v>
                </c:pt>
                <c:pt idx="276">
                  <c:v>66.70699381845154</c:v>
                </c:pt>
                <c:pt idx="277">
                  <c:v>67.13081798038431</c:v>
                </c:pt>
                <c:pt idx="278">
                  <c:v>67.55626014691955</c:v>
                </c:pt>
                <c:pt idx="279">
                  <c:v>67.98332241253715</c:v>
                </c:pt>
                <c:pt idx="280">
                  <c:v>68.41200686917007</c:v>
                </c:pt>
                <c:pt idx="281">
                  <c:v>68.8423156062137</c:v>
                </c:pt>
                <c:pt idx="282">
                  <c:v>69.27425071053557</c:v>
                </c:pt>
                <c:pt idx="283">
                  <c:v>69.70781426648431</c:v>
                </c:pt>
                <c:pt idx="284">
                  <c:v>70.14300835589917</c:v>
                </c:pt>
                <c:pt idx="285">
                  <c:v>70.57983505811916</c:v>
                </c:pt>
                <c:pt idx="286">
                  <c:v>71.0182964499923</c:v>
                </c:pt>
                <c:pt idx="287">
                  <c:v>71.45839460588448</c:v>
                </c:pt>
                <c:pt idx="288">
                  <c:v>71.90013159768894</c:v>
                </c:pt>
                <c:pt idx="289">
                  <c:v>72.3435094948351</c:v>
                </c:pt>
                <c:pt idx="290">
                  <c:v>72.78853036429713</c:v>
                </c:pt>
                <c:pt idx="291">
                  <c:v>73.23519627060345</c:v>
                </c:pt>
                <c:pt idx="292">
                  <c:v>73.6835092758453</c:v>
                </c:pt>
                <c:pt idx="293">
                  <c:v>74.13347143968522</c:v>
                </c:pt>
                <c:pt idx="294">
                  <c:v>74.58508481936659</c:v>
                </c:pt>
                <c:pt idx="295">
                  <c:v>75.03835146972135</c:v>
                </c:pt>
                <c:pt idx="296">
                  <c:v>75.4932734431794</c:v>
                </c:pt>
                <c:pt idx="297">
                  <c:v>75.94985278977658</c:v>
                </c:pt>
                <c:pt idx="298">
                  <c:v>76.40809155716374</c:v>
                </c:pt>
                <c:pt idx="299">
                  <c:v>76.86799179061502</c:v>
                </c:pt>
                <c:pt idx="300">
                  <c:v>77.32955553303584</c:v>
                </c:pt>
                <c:pt idx="301">
                  <c:v>77.79278482497205</c:v>
                </c:pt>
                <c:pt idx="302">
                  <c:v>78.2576817046178</c:v>
                </c:pt>
                <c:pt idx="303">
                  <c:v>78.72424820782351</c:v>
                </c:pt>
                <c:pt idx="304">
                  <c:v>79.19248636810508</c:v>
                </c:pt>
                <c:pt idx="305">
                  <c:v>79.6623982166509</c:v>
                </c:pt>
                <c:pt idx="306">
                  <c:v>80.13398578233111</c:v>
                </c:pt>
                <c:pt idx="307">
                  <c:v>80.60725109170461</c:v>
                </c:pt>
                <c:pt idx="308">
                  <c:v>81.08219616902788</c:v>
                </c:pt>
                <c:pt idx="309">
                  <c:v>81.55882303626261</c:v>
                </c:pt>
                <c:pt idx="310">
                  <c:v>82.03713371308388</c:v>
                </c:pt>
                <c:pt idx="311">
                  <c:v>82.51713021688778</c:v>
                </c:pt>
                <c:pt idx="312">
                  <c:v>82.99881456279951</c:v>
                </c:pt>
                <c:pt idx="313">
                  <c:v>83.48218876368095</c:v>
                </c:pt>
                <c:pt idx="314">
                  <c:v>83.96725483013882</c:v>
                </c:pt>
                <c:pt idx="315">
                  <c:v>84.45401477053183</c:v>
                </c:pt>
                <c:pt idx="316">
                  <c:v>84.94247059097884</c:v>
                </c:pt>
                <c:pt idx="317">
                  <c:v>85.4326242953664</c:v>
                </c:pt>
                <c:pt idx="318">
                  <c:v>85.92447788535605</c:v>
                </c:pt>
                <c:pt idx="319">
                  <c:v>86.4180333603923</c:v>
                </c:pt>
                <c:pt idx="320">
                  <c:v>86.91329271770965</c:v>
                </c:pt>
                <c:pt idx="321">
                  <c:v>87.41025795234062</c:v>
                </c:pt>
                <c:pt idx="322">
                  <c:v>87.9089310571225</c:v>
                </c:pt>
                <c:pt idx="323">
                  <c:v>88.40931402270551</c:v>
                </c:pt>
                <c:pt idx="324">
                  <c:v>88.91140883755926</c:v>
                </c:pt>
                <c:pt idx="325">
                  <c:v>89.41521748798092</c:v>
                </c:pt>
                <c:pt idx="326">
                  <c:v>89.92074195810164</c:v>
                </c:pt>
                <c:pt idx="327">
                  <c:v>90.4279842298945</c:v>
                </c:pt>
                <c:pt idx="328">
                  <c:v>90.93694628318123</c:v>
                </c:pt>
                <c:pt idx="329">
                  <c:v>91.4476300956394</c:v>
                </c:pt>
                <c:pt idx="330">
                  <c:v>91.96003764280961</c:v>
                </c:pt>
                <c:pt idx="331">
                  <c:v>92.47417089810267</c:v>
                </c:pt>
                <c:pt idx="332">
                  <c:v>92.99003183280622</c:v>
                </c:pt>
                <c:pt idx="333">
                  <c:v>93.5076224160923</c:v>
                </c:pt>
                <c:pt idx="334">
                  <c:v>94.02694461502345</c:v>
                </c:pt>
                <c:pt idx="335">
                  <c:v>94.5480003945605</c:v>
                </c:pt>
                <c:pt idx="336">
                  <c:v>95.07079171756882</c:v>
                </c:pt>
                <c:pt idx="337">
                  <c:v>95.59532054482551</c:v>
                </c:pt>
                <c:pt idx="338">
                  <c:v>96.12158883502588</c:v>
                </c:pt>
                <c:pt idx="339">
                  <c:v>96.64959854479045</c:v>
                </c:pt>
                <c:pt idx="340">
                  <c:v>97.17935162867164</c:v>
                </c:pt>
                <c:pt idx="341">
                  <c:v>97.71085003916026</c:v>
                </c:pt>
                <c:pt idx="342">
                  <c:v>98.2440957266922</c:v>
                </c:pt>
                <c:pt idx="343">
                  <c:v>98.77909063965531</c:v>
                </c:pt>
                <c:pt idx="344">
                  <c:v>99.31583672439571</c:v>
                </c:pt>
                <c:pt idx="345">
                  <c:v>99.85433592522435</c:v>
                </c:pt>
                <c:pt idx="346">
                  <c:v>100.3945901844236</c:v>
                </c:pt>
                <c:pt idx="347">
                  <c:v>100.9366014422536</c:v>
                </c:pt>
                <c:pt idx="348">
                  <c:v>101.4803716369587</c:v>
                </c:pt>
                <c:pt idx="349">
                  <c:v>102.0259027047742</c:v>
                </c:pt>
                <c:pt idx="350">
                  <c:v>102.5731965799322</c:v>
                </c:pt>
                <c:pt idx="351">
                  <c:v>103.1222551946682</c:v>
                </c:pt>
                <c:pt idx="352">
                  <c:v>103.6730804792273</c:v>
                </c:pt>
                <c:pt idx="353">
                  <c:v>104.2256743618707</c:v>
                </c:pt>
                <c:pt idx="354">
                  <c:v>104.7800387688817</c:v>
                </c:pt>
                <c:pt idx="355">
                  <c:v>105.3361756245717</c:v>
                </c:pt>
                <c:pt idx="356">
                  <c:v>105.8940868512871</c:v>
                </c:pt>
                <c:pt idx="357">
                  <c:v>106.4537743694145</c:v>
                </c:pt>
                <c:pt idx="358">
                  <c:v>107.0152400973876</c:v>
                </c:pt>
                <c:pt idx="359">
                  <c:v>107.5784859516926</c:v>
                </c:pt>
                <c:pt idx="360">
                  <c:v>108.1435138468748</c:v>
                </c:pt>
                <c:pt idx="361">
                  <c:v>108.7103256955444</c:v>
                </c:pt>
                <c:pt idx="362">
                  <c:v>109.2789234083823</c:v>
                </c:pt>
                <c:pt idx="363">
                  <c:v>109.8493088941463</c:v>
                </c:pt>
                <c:pt idx="364">
                  <c:v>110.4214840596768</c:v>
                </c:pt>
                <c:pt idx="365">
                  <c:v>110.9954508099028</c:v>
                </c:pt>
                <c:pt idx="366">
                  <c:v>111.571211047848</c:v>
                </c:pt>
                <c:pt idx="367">
                  <c:v>112.148766674636</c:v>
                </c:pt>
                <c:pt idx="368">
                  <c:v>112.7281195894967</c:v>
                </c:pt>
                <c:pt idx="369">
                  <c:v>113.309271689772</c:v>
                </c:pt>
                <c:pt idx="370">
                  <c:v>113.8922248709207</c:v>
                </c:pt>
                <c:pt idx="371">
                  <c:v>114.4769810265256</c:v>
                </c:pt>
                <c:pt idx="372">
                  <c:v>115.0635420482983</c:v>
                </c:pt>
                <c:pt idx="373">
                  <c:v>115.6519098260847</c:v>
                </c:pt>
                <c:pt idx="374">
                  <c:v>116.2420862478711</c:v>
                </c:pt>
                <c:pt idx="375">
                  <c:v>116.8340731997898</c:v>
                </c:pt>
                <c:pt idx="376">
                  <c:v>117.4278725661241</c:v>
                </c:pt>
                <c:pt idx="377">
                  <c:v>118.0234862293145</c:v>
                </c:pt>
                <c:pt idx="378">
                  <c:v>118.6209160699638</c:v>
                </c:pt>
                <c:pt idx="379">
                  <c:v>119.220163966843</c:v>
                </c:pt>
                <c:pt idx="380">
                  <c:v>119.8212317968957</c:v>
                </c:pt>
                <c:pt idx="381">
                  <c:v>120.4241214352452</c:v>
                </c:pt>
                <c:pt idx="382">
                  <c:v>121.0288347551984</c:v>
                </c:pt>
                <c:pt idx="383">
                  <c:v>121.6353736282523</c:v>
                </c:pt>
                <c:pt idx="384">
                  <c:v>122.243739924098</c:v>
                </c:pt>
                <c:pt idx="385">
                  <c:v>122.8539355106274</c:v>
                </c:pt>
                <c:pt idx="386">
                  <c:v>123.465962253938</c:v>
                </c:pt>
                <c:pt idx="387">
                  <c:v>124.0798220183376</c:v>
                </c:pt>
                <c:pt idx="388">
                  <c:v>124.6955166663505</c:v>
                </c:pt>
                <c:pt idx="389">
                  <c:v>125.3130480587221</c:v>
                </c:pt>
                <c:pt idx="390">
                  <c:v>125.9324180544242</c:v>
                </c:pt>
                <c:pt idx="391">
                  <c:v>126.5536285106601</c:v>
                </c:pt>
                <c:pt idx="392">
                  <c:v>127.1766812828701</c:v>
                </c:pt>
                <c:pt idx="393">
                  <c:v>127.8015782247362</c:v>
                </c:pt>
                <c:pt idx="394">
                  <c:v>128.4283211881872</c:v>
                </c:pt>
                <c:pt idx="395">
                  <c:v>129.0569120234043</c:v>
                </c:pt>
                <c:pt idx="396">
                  <c:v>129.6873525788254</c:v>
                </c:pt>
                <c:pt idx="397">
                  <c:v>130.3196447011507</c:v>
                </c:pt>
                <c:pt idx="398">
                  <c:v>130.9537902353476</c:v>
                </c:pt>
                <c:pt idx="399">
                  <c:v>131.5897910246551</c:v>
                </c:pt>
                <c:pt idx="400">
                  <c:v>132.2276489105895</c:v>
                </c:pt>
                <c:pt idx="401">
                  <c:v>132.8673657329488</c:v>
                </c:pt>
                <c:pt idx="402">
                  <c:v>133.5089433298183</c:v>
                </c:pt>
                <c:pt idx="403">
                  <c:v>134.1523835375743</c:v>
                </c:pt>
                <c:pt idx="404">
                  <c:v>134.7976881908901</c:v>
                </c:pt>
                <c:pt idx="405">
                  <c:v>135.4448591227401</c:v>
                </c:pt>
                <c:pt idx="406">
                  <c:v>136.0938981644053</c:v>
                </c:pt>
                <c:pt idx="407">
                  <c:v>136.7448071454772</c:v>
                </c:pt>
                <c:pt idx="408">
                  <c:v>137.3975878938631</c:v>
                </c:pt>
                <c:pt idx="409">
                  <c:v>138.0522422357907</c:v>
                </c:pt>
                <c:pt idx="410">
                  <c:v>138.7087719958133</c:v>
                </c:pt>
                <c:pt idx="411">
                  <c:v>139.3671789968136</c:v>
                </c:pt>
                <c:pt idx="412">
                  <c:v>140.0274650600089</c:v>
                </c:pt>
                <c:pt idx="413">
                  <c:v>140.6896320049559</c:v>
                </c:pt>
                <c:pt idx="414">
                  <c:v>141.3536816495549</c:v>
                </c:pt>
                <c:pt idx="415">
                  <c:v>142.0196158100547</c:v>
                </c:pt>
                <c:pt idx="416">
                  <c:v>142.6874363010574</c:v>
                </c:pt>
                <c:pt idx="417">
                  <c:v>143.357144935522</c:v>
                </c:pt>
                <c:pt idx="418">
                  <c:v>144.0287435247702</c:v>
                </c:pt>
                <c:pt idx="419">
                  <c:v>144.70223387849</c:v>
                </c:pt>
                <c:pt idx="420">
                  <c:v>145.3776178047407</c:v>
                </c:pt>
                <c:pt idx="421">
                  <c:v>146.0548971099573</c:v>
                </c:pt>
                <c:pt idx="422">
                  <c:v>146.7340735989548</c:v>
                </c:pt>
                <c:pt idx="423">
                  <c:v>147.4151490749326</c:v>
                </c:pt>
                <c:pt idx="424">
                  <c:v>148.098125339479</c:v>
                </c:pt>
                <c:pt idx="425">
                  <c:v>148.783004192576</c:v>
                </c:pt>
                <c:pt idx="426">
                  <c:v>149.4697874326031</c:v>
                </c:pt>
                <c:pt idx="427">
                  <c:v>150.1584768563416</c:v>
                </c:pt>
                <c:pt idx="428">
                  <c:v>150.8490742589798</c:v>
                </c:pt>
                <c:pt idx="429">
                  <c:v>151.541581434116</c:v>
                </c:pt>
                <c:pt idx="430">
                  <c:v>152.2360001737642</c:v>
                </c:pt>
                <c:pt idx="431">
                  <c:v>152.9323322683575</c:v>
                </c:pt>
                <c:pt idx="432">
                  <c:v>153.6305795067523</c:v>
                </c:pt>
                <c:pt idx="433">
                  <c:v>154.3307436762333</c:v>
                </c:pt>
                <c:pt idx="434">
                  <c:v>155.0328265625168</c:v>
                </c:pt>
                <c:pt idx="435">
                  <c:v>155.7368299497556</c:v>
                </c:pt>
                <c:pt idx="436">
                  <c:v>156.4427556205427</c:v>
                </c:pt>
                <c:pt idx="437">
                  <c:v>157.1506053559165</c:v>
                </c:pt>
                <c:pt idx="438">
                  <c:v>157.8603809353627</c:v>
                </c:pt>
                <c:pt idx="439">
                  <c:v>158.5720841368212</c:v>
                </c:pt>
                <c:pt idx="440">
                  <c:v>159.2857167366881</c:v>
                </c:pt>
                <c:pt idx="441">
                  <c:v>160.001280509821</c:v>
                </c:pt>
                <c:pt idx="442">
                  <c:v>160.7187772295423</c:v>
                </c:pt>
                <c:pt idx="443">
                  <c:v>161.4382086676443</c:v>
                </c:pt>
                <c:pt idx="444">
                  <c:v>162.1595765943913</c:v>
                </c:pt>
                <c:pt idx="445">
                  <c:v>162.8828827785262</c:v>
                </c:pt>
                <c:pt idx="446">
                  <c:v>163.6081289872725</c:v>
                </c:pt>
                <c:pt idx="447">
                  <c:v>164.3353169863391</c:v>
                </c:pt>
                <c:pt idx="448">
                  <c:v>165.0644485399237</c:v>
                </c:pt>
                <c:pt idx="449">
                  <c:v>165.7955254107182</c:v>
                </c:pt>
                <c:pt idx="450">
                  <c:v>166.5285493599105</c:v>
                </c:pt>
                <c:pt idx="451">
                  <c:v>167.2635221471901</c:v>
                </c:pt>
                <c:pt idx="452">
                  <c:v>168.0004455307516</c:v>
                </c:pt>
                <c:pt idx="453">
                  <c:v>168.7393212672978</c:v>
                </c:pt>
                <c:pt idx="454">
                  <c:v>169.4801511120448</c:v>
                </c:pt>
                <c:pt idx="455">
                  <c:v>170.2229368187248</c:v>
                </c:pt>
                <c:pt idx="456">
                  <c:v>170.9676801395905</c:v>
                </c:pt>
                <c:pt idx="457">
                  <c:v>171.7143828254189</c:v>
                </c:pt>
                <c:pt idx="458">
                  <c:v>172.4630466255148</c:v>
                </c:pt>
                <c:pt idx="459">
                  <c:v>173.2136732877148</c:v>
                </c:pt>
                <c:pt idx="460">
                  <c:v>173.966264558391</c:v>
                </c:pt>
                <c:pt idx="461">
                  <c:v>174.7208221824548</c:v>
                </c:pt>
                <c:pt idx="462">
                  <c:v>175.477347903361</c:v>
                </c:pt>
                <c:pt idx="463">
                  <c:v>176.2358434631098</c:v>
                </c:pt>
                <c:pt idx="464">
                  <c:v>176.9963106022538</c:v>
                </c:pt>
                <c:pt idx="465">
                  <c:v>177.7587510598981</c:v>
                </c:pt>
                <c:pt idx="466">
                  <c:v>178.5231665737064</c:v>
                </c:pt>
                <c:pt idx="467">
                  <c:v>179.2895588799036</c:v>
                </c:pt>
                <c:pt idx="468">
                  <c:v>180.0579297132794</c:v>
                </c:pt>
                <c:pt idx="469">
                  <c:v>180.828280807193</c:v>
                </c:pt>
                <c:pt idx="470">
                  <c:v>181.600613893575</c:v>
                </c:pt>
                <c:pt idx="471">
                  <c:v>182.3749307029326</c:v>
                </c:pt>
                <c:pt idx="472">
                  <c:v>183.1512329643522</c:v>
                </c:pt>
                <c:pt idx="473">
                  <c:v>183.9295224055032</c:v>
                </c:pt>
                <c:pt idx="474">
                  <c:v>184.7098007526415</c:v>
                </c:pt>
                <c:pt idx="475">
                  <c:v>185.4920697306138</c:v>
                </c:pt>
                <c:pt idx="476">
                  <c:v>186.2763310628595</c:v>
                </c:pt>
                <c:pt idx="477">
                  <c:v>187.0625864714161</c:v>
                </c:pt>
                <c:pt idx="478">
                  <c:v>187.850837676921</c:v>
                </c:pt>
                <c:pt idx="479">
                  <c:v>188.641086398616</c:v>
                </c:pt>
                <c:pt idx="480">
                  <c:v>189.4333343543507</c:v>
                </c:pt>
                <c:pt idx="481">
                  <c:v>190.2275832605857</c:v>
                </c:pt>
                <c:pt idx="482">
                  <c:v>191.0238348323955</c:v>
                </c:pt>
                <c:pt idx="483">
                  <c:v>191.8220907834732</c:v>
                </c:pt>
                <c:pt idx="484">
                  <c:v>192.622352826133</c:v>
                </c:pt>
                <c:pt idx="485">
                  <c:v>193.4246226713136</c:v>
                </c:pt>
                <c:pt idx="486">
                  <c:v>194.2289020285818</c:v>
                </c:pt>
                <c:pt idx="487">
                  <c:v>195.035192606136</c:v>
                </c:pt>
                <c:pt idx="488">
                  <c:v>195.8434961108093</c:v>
                </c:pt>
                <c:pt idx="489">
                  <c:v>196.6538142480726</c:v>
                </c:pt>
                <c:pt idx="490">
                  <c:v>197.466148722039</c:v>
                </c:pt>
                <c:pt idx="491">
                  <c:v>198.2805012354655</c:v>
                </c:pt>
                <c:pt idx="492">
                  <c:v>199.0968734897573</c:v>
                </c:pt>
                <c:pt idx="493">
                  <c:v>199.9152671849716</c:v>
                </c:pt>
                <c:pt idx="494">
                  <c:v>200.7356840198195</c:v>
                </c:pt>
                <c:pt idx="495">
                  <c:v>201.55812569167</c:v>
                </c:pt>
                <c:pt idx="496">
                  <c:v>202.3825938965533</c:v>
                </c:pt>
                <c:pt idx="497">
                  <c:v>203.2090903291639</c:v>
                </c:pt>
                <c:pt idx="498">
                  <c:v>204.037616682864</c:v>
                </c:pt>
                <c:pt idx="499">
                  <c:v>204.8681746496864</c:v>
                </c:pt>
                <c:pt idx="500">
                  <c:v>205.7007659203373</c:v>
                </c:pt>
                <c:pt idx="501">
                  <c:v>206.535392184201</c:v>
                </c:pt>
                <c:pt idx="502">
                  <c:v>207.3720551293412</c:v>
                </c:pt>
                <c:pt idx="503">
                  <c:v>208.2107564425056</c:v>
                </c:pt>
                <c:pt idx="504">
                  <c:v>209.051497809128</c:v>
                </c:pt>
                <c:pt idx="505">
                  <c:v>209.8942809133321</c:v>
                </c:pt>
                <c:pt idx="506">
                  <c:v>210.7391074379344</c:v>
                </c:pt>
                <c:pt idx="507">
                  <c:v>211.5859790644471</c:v>
                </c:pt>
                <c:pt idx="508">
                  <c:v>212.4348974730818</c:v>
                </c:pt>
                <c:pt idx="509">
                  <c:v>213.2858643427515</c:v>
                </c:pt>
                <c:pt idx="510">
                  <c:v>214.138881351075</c:v>
                </c:pt>
                <c:pt idx="511">
                  <c:v>214.9939501743787</c:v>
                </c:pt>
                <c:pt idx="512">
                  <c:v>215.851072487701</c:v>
                </c:pt>
                <c:pt idx="513">
                  <c:v>216.7102499647935</c:v>
                </c:pt>
                <c:pt idx="514">
                  <c:v>217.5714842781258</c:v>
                </c:pt>
                <c:pt idx="515">
                  <c:v>218.4347770988875</c:v>
                </c:pt>
                <c:pt idx="516">
                  <c:v>219.3001300969918</c:v>
                </c:pt>
                <c:pt idx="517">
                  <c:v>220.1675449410776</c:v>
                </c:pt>
                <c:pt idx="518">
                  <c:v>221.0370232985134</c:v>
                </c:pt>
                <c:pt idx="519">
                  <c:v>221.9085668353996</c:v>
                </c:pt>
                <c:pt idx="520">
                  <c:v>222.782177216572</c:v>
                </c:pt>
                <c:pt idx="521">
                  <c:v>223.6578561056046</c:v>
                </c:pt>
                <c:pt idx="522">
                  <c:v>224.5356051648113</c:v>
                </c:pt>
                <c:pt idx="523">
                  <c:v>225.415426055252</c:v>
                </c:pt>
                <c:pt idx="524">
                  <c:v>226.2973204367308</c:v>
                </c:pt>
                <c:pt idx="525">
                  <c:v>227.1812899678036</c:v>
                </c:pt>
                <c:pt idx="526">
                  <c:v>228.0673363057775</c:v>
                </c:pt>
                <c:pt idx="527">
                  <c:v>228.9554611067162</c:v>
                </c:pt>
                <c:pt idx="528">
                  <c:v>229.8456660254404</c:v>
                </c:pt>
                <c:pt idx="529">
                  <c:v>230.7379527155331</c:v>
                </c:pt>
                <c:pt idx="530">
                  <c:v>231.6323228293406</c:v>
                </c:pt>
                <c:pt idx="531">
                  <c:v>232.5287780179764</c:v>
                </c:pt>
                <c:pt idx="532">
                  <c:v>233.427319931323</c:v>
                </c:pt>
                <c:pt idx="533">
                  <c:v>234.3279502180355</c:v>
                </c:pt>
                <c:pt idx="534">
                  <c:v>235.2306705255449</c:v>
                </c:pt>
                <c:pt idx="535">
                  <c:v>236.1354825000596</c:v>
                </c:pt>
                <c:pt idx="536">
                  <c:v>237.042387786569</c:v>
                </c:pt>
                <c:pt idx="537">
                  <c:v>237.9513880288452</c:v>
                </c:pt>
                <c:pt idx="538">
                  <c:v>238.862484869448</c:v>
                </c:pt>
                <c:pt idx="539">
                  <c:v>239.7756799497245</c:v>
                </c:pt>
                <c:pt idx="540">
                  <c:v>240.6909749098155</c:v>
                </c:pt>
                <c:pt idx="541">
                  <c:v>241.6083713886546</c:v>
                </c:pt>
                <c:pt idx="542">
                  <c:v>242.5278710239734</c:v>
                </c:pt>
                <c:pt idx="543">
                  <c:v>243.4494754523028</c:v>
                </c:pt>
                <c:pt idx="544">
                  <c:v>244.3731863089772</c:v>
                </c:pt>
                <c:pt idx="545">
                  <c:v>245.2990052281353</c:v>
                </c:pt>
              </c:numCache>
            </c:numRef>
          </c:xVal>
          <c:yVal>
            <c:numRef>
              <c:f>Ratings!$R$4:$R$549</c:f>
              <c:numCache>
                <c:formatCode>General</c:formatCode>
                <c:ptCount val="546"/>
                <c:pt idx="0">
                  <c:v>87.811</c:v>
                </c:pt>
                <c:pt idx="1">
                  <c:v>87.821</c:v>
                </c:pt>
                <c:pt idx="2">
                  <c:v>87.831</c:v>
                </c:pt>
                <c:pt idx="3">
                  <c:v>87.841</c:v>
                </c:pt>
                <c:pt idx="4">
                  <c:v>87.851</c:v>
                </c:pt>
                <c:pt idx="5">
                  <c:v>87.861</c:v>
                </c:pt>
                <c:pt idx="6">
                  <c:v>87.87099999999998</c:v>
                </c:pt>
                <c:pt idx="7">
                  <c:v>87.881</c:v>
                </c:pt>
                <c:pt idx="8">
                  <c:v>87.891</c:v>
                </c:pt>
                <c:pt idx="9">
                  <c:v>87.901</c:v>
                </c:pt>
                <c:pt idx="10">
                  <c:v>87.911</c:v>
                </c:pt>
                <c:pt idx="11">
                  <c:v>87.921</c:v>
                </c:pt>
                <c:pt idx="12">
                  <c:v>87.931</c:v>
                </c:pt>
                <c:pt idx="13">
                  <c:v>87.941</c:v>
                </c:pt>
                <c:pt idx="14">
                  <c:v>87.951</c:v>
                </c:pt>
                <c:pt idx="15">
                  <c:v>87.961</c:v>
                </c:pt>
                <c:pt idx="16">
                  <c:v>87.971</c:v>
                </c:pt>
                <c:pt idx="17">
                  <c:v>87.981</c:v>
                </c:pt>
                <c:pt idx="18">
                  <c:v>87.991</c:v>
                </c:pt>
                <c:pt idx="19">
                  <c:v>88.001</c:v>
                </c:pt>
                <c:pt idx="20">
                  <c:v>88.011</c:v>
                </c:pt>
                <c:pt idx="21">
                  <c:v>88.021</c:v>
                </c:pt>
                <c:pt idx="22">
                  <c:v>88.031</c:v>
                </c:pt>
                <c:pt idx="23">
                  <c:v>88.041</c:v>
                </c:pt>
                <c:pt idx="24">
                  <c:v>88.051</c:v>
                </c:pt>
                <c:pt idx="25">
                  <c:v>88.061</c:v>
                </c:pt>
                <c:pt idx="26">
                  <c:v>88.071</c:v>
                </c:pt>
                <c:pt idx="27">
                  <c:v>88.081</c:v>
                </c:pt>
                <c:pt idx="28">
                  <c:v>88.091</c:v>
                </c:pt>
                <c:pt idx="29">
                  <c:v>88.101</c:v>
                </c:pt>
                <c:pt idx="30">
                  <c:v>88.111</c:v>
                </c:pt>
                <c:pt idx="31">
                  <c:v>88.12099999999998</c:v>
                </c:pt>
                <c:pt idx="32">
                  <c:v>88.131</c:v>
                </c:pt>
                <c:pt idx="33">
                  <c:v>88.141</c:v>
                </c:pt>
                <c:pt idx="34">
                  <c:v>88.15099999999998</c:v>
                </c:pt>
                <c:pt idx="35">
                  <c:v>88.161</c:v>
                </c:pt>
                <c:pt idx="36">
                  <c:v>88.17099999999998</c:v>
                </c:pt>
                <c:pt idx="37">
                  <c:v>88.18099999999998</c:v>
                </c:pt>
                <c:pt idx="38">
                  <c:v>88.191</c:v>
                </c:pt>
                <c:pt idx="39">
                  <c:v>88.201</c:v>
                </c:pt>
                <c:pt idx="40">
                  <c:v>88.211</c:v>
                </c:pt>
                <c:pt idx="41">
                  <c:v>88.221</c:v>
                </c:pt>
                <c:pt idx="42">
                  <c:v>88.231</c:v>
                </c:pt>
                <c:pt idx="43">
                  <c:v>88.241</c:v>
                </c:pt>
                <c:pt idx="44">
                  <c:v>88.251</c:v>
                </c:pt>
                <c:pt idx="45">
                  <c:v>88.261</c:v>
                </c:pt>
                <c:pt idx="46">
                  <c:v>88.271</c:v>
                </c:pt>
                <c:pt idx="47">
                  <c:v>88.281</c:v>
                </c:pt>
                <c:pt idx="48">
                  <c:v>88.291</c:v>
                </c:pt>
                <c:pt idx="49">
                  <c:v>88.301</c:v>
                </c:pt>
                <c:pt idx="50">
                  <c:v>88.311</c:v>
                </c:pt>
                <c:pt idx="51">
                  <c:v>88.321</c:v>
                </c:pt>
                <c:pt idx="52">
                  <c:v>88.331</c:v>
                </c:pt>
                <c:pt idx="53">
                  <c:v>88.341</c:v>
                </c:pt>
                <c:pt idx="54">
                  <c:v>88.351</c:v>
                </c:pt>
                <c:pt idx="55">
                  <c:v>88.361</c:v>
                </c:pt>
                <c:pt idx="56">
                  <c:v>88.37099999999998</c:v>
                </c:pt>
                <c:pt idx="57">
                  <c:v>88.381</c:v>
                </c:pt>
                <c:pt idx="58">
                  <c:v>88.391</c:v>
                </c:pt>
                <c:pt idx="59">
                  <c:v>88.401</c:v>
                </c:pt>
                <c:pt idx="60">
                  <c:v>88.411</c:v>
                </c:pt>
                <c:pt idx="61">
                  <c:v>88.421</c:v>
                </c:pt>
                <c:pt idx="62">
                  <c:v>88.431</c:v>
                </c:pt>
                <c:pt idx="63">
                  <c:v>88.441</c:v>
                </c:pt>
                <c:pt idx="64">
                  <c:v>88.451</c:v>
                </c:pt>
                <c:pt idx="65">
                  <c:v>88.461</c:v>
                </c:pt>
                <c:pt idx="66">
                  <c:v>88.471</c:v>
                </c:pt>
                <c:pt idx="67">
                  <c:v>88.481</c:v>
                </c:pt>
                <c:pt idx="68">
                  <c:v>88.491</c:v>
                </c:pt>
                <c:pt idx="69">
                  <c:v>88.501</c:v>
                </c:pt>
                <c:pt idx="70">
                  <c:v>88.511</c:v>
                </c:pt>
                <c:pt idx="71">
                  <c:v>88.521</c:v>
                </c:pt>
                <c:pt idx="72">
                  <c:v>88.531</c:v>
                </c:pt>
                <c:pt idx="73">
                  <c:v>88.541</c:v>
                </c:pt>
                <c:pt idx="74">
                  <c:v>88.551</c:v>
                </c:pt>
                <c:pt idx="75">
                  <c:v>88.561</c:v>
                </c:pt>
                <c:pt idx="76">
                  <c:v>88.571</c:v>
                </c:pt>
                <c:pt idx="77">
                  <c:v>88.581</c:v>
                </c:pt>
                <c:pt idx="78">
                  <c:v>88.591</c:v>
                </c:pt>
                <c:pt idx="79">
                  <c:v>88.601</c:v>
                </c:pt>
                <c:pt idx="80">
                  <c:v>88.611</c:v>
                </c:pt>
                <c:pt idx="81">
                  <c:v>88.62099999999998</c:v>
                </c:pt>
                <c:pt idx="82">
                  <c:v>88.631</c:v>
                </c:pt>
                <c:pt idx="83">
                  <c:v>88.641</c:v>
                </c:pt>
                <c:pt idx="84">
                  <c:v>88.65099999999998</c:v>
                </c:pt>
                <c:pt idx="85">
                  <c:v>88.661</c:v>
                </c:pt>
                <c:pt idx="86">
                  <c:v>88.67099999999998</c:v>
                </c:pt>
                <c:pt idx="87">
                  <c:v>88.68099999999998</c:v>
                </c:pt>
                <c:pt idx="88">
                  <c:v>88.691</c:v>
                </c:pt>
                <c:pt idx="89">
                  <c:v>88.701</c:v>
                </c:pt>
                <c:pt idx="90">
                  <c:v>88.711</c:v>
                </c:pt>
                <c:pt idx="91">
                  <c:v>88.721</c:v>
                </c:pt>
                <c:pt idx="92">
                  <c:v>88.731</c:v>
                </c:pt>
                <c:pt idx="93">
                  <c:v>88.741</c:v>
                </c:pt>
                <c:pt idx="94">
                  <c:v>88.751</c:v>
                </c:pt>
                <c:pt idx="95">
                  <c:v>88.761</c:v>
                </c:pt>
                <c:pt idx="96">
                  <c:v>88.771</c:v>
                </c:pt>
                <c:pt idx="97">
                  <c:v>88.781</c:v>
                </c:pt>
                <c:pt idx="98">
                  <c:v>88.791</c:v>
                </c:pt>
                <c:pt idx="99">
                  <c:v>88.801</c:v>
                </c:pt>
                <c:pt idx="100">
                  <c:v>88.811</c:v>
                </c:pt>
                <c:pt idx="101">
                  <c:v>88.821</c:v>
                </c:pt>
                <c:pt idx="102">
                  <c:v>88.831</c:v>
                </c:pt>
                <c:pt idx="103">
                  <c:v>88.841</c:v>
                </c:pt>
                <c:pt idx="104">
                  <c:v>88.851</c:v>
                </c:pt>
                <c:pt idx="105">
                  <c:v>88.861</c:v>
                </c:pt>
                <c:pt idx="106">
                  <c:v>88.87099999999998</c:v>
                </c:pt>
                <c:pt idx="107">
                  <c:v>88.881</c:v>
                </c:pt>
                <c:pt idx="108">
                  <c:v>88.891</c:v>
                </c:pt>
                <c:pt idx="109">
                  <c:v>88.901</c:v>
                </c:pt>
                <c:pt idx="110">
                  <c:v>88.911</c:v>
                </c:pt>
                <c:pt idx="111">
                  <c:v>88.921</c:v>
                </c:pt>
                <c:pt idx="112">
                  <c:v>88.931</c:v>
                </c:pt>
                <c:pt idx="113">
                  <c:v>88.941</c:v>
                </c:pt>
                <c:pt idx="114">
                  <c:v>88.951</c:v>
                </c:pt>
                <c:pt idx="115">
                  <c:v>88.961</c:v>
                </c:pt>
                <c:pt idx="116">
                  <c:v>88.971</c:v>
                </c:pt>
                <c:pt idx="117">
                  <c:v>88.981</c:v>
                </c:pt>
                <c:pt idx="118">
                  <c:v>88.991</c:v>
                </c:pt>
                <c:pt idx="119">
                  <c:v>89.001</c:v>
                </c:pt>
                <c:pt idx="120">
                  <c:v>89.011</c:v>
                </c:pt>
                <c:pt idx="121">
                  <c:v>89.021</c:v>
                </c:pt>
                <c:pt idx="122">
                  <c:v>89.031</c:v>
                </c:pt>
                <c:pt idx="123">
                  <c:v>89.041</c:v>
                </c:pt>
                <c:pt idx="124">
                  <c:v>89.051</c:v>
                </c:pt>
                <c:pt idx="125">
                  <c:v>89.061</c:v>
                </c:pt>
                <c:pt idx="126">
                  <c:v>89.071</c:v>
                </c:pt>
                <c:pt idx="127">
                  <c:v>89.081</c:v>
                </c:pt>
                <c:pt idx="128">
                  <c:v>89.091</c:v>
                </c:pt>
                <c:pt idx="129">
                  <c:v>89.101</c:v>
                </c:pt>
                <c:pt idx="130">
                  <c:v>89.111</c:v>
                </c:pt>
                <c:pt idx="131">
                  <c:v>89.12099999999998</c:v>
                </c:pt>
                <c:pt idx="132">
                  <c:v>89.131</c:v>
                </c:pt>
                <c:pt idx="133">
                  <c:v>89.141</c:v>
                </c:pt>
                <c:pt idx="134">
                  <c:v>89.15099999999998</c:v>
                </c:pt>
                <c:pt idx="135">
                  <c:v>89.161</c:v>
                </c:pt>
                <c:pt idx="136">
                  <c:v>89.17099999999998</c:v>
                </c:pt>
                <c:pt idx="137">
                  <c:v>89.18099999999998</c:v>
                </c:pt>
                <c:pt idx="138">
                  <c:v>89.191</c:v>
                </c:pt>
                <c:pt idx="139">
                  <c:v>89.201</c:v>
                </c:pt>
                <c:pt idx="140">
                  <c:v>89.211</c:v>
                </c:pt>
                <c:pt idx="141">
                  <c:v>89.221</c:v>
                </c:pt>
                <c:pt idx="142">
                  <c:v>89.231</c:v>
                </c:pt>
                <c:pt idx="143">
                  <c:v>89.241</c:v>
                </c:pt>
                <c:pt idx="144">
                  <c:v>89.251</c:v>
                </c:pt>
                <c:pt idx="145">
                  <c:v>89.261</c:v>
                </c:pt>
                <c:pt idx="146">
                  <c:v>89.271</c:v>
                </c:pt>
                <c:pt idx="147">
                  <c:v>89.281</c:v>
                </c:pt>
                <c:pt idx="148">
                  <c:v>89.291</c:v>
                </c:pt>
                <c:pt idx="149">
                  <c:v>89.301</c:v>
                </c:pt>
                <c:pt idx="150">
                  <c:v>89.311</c:v>
                </c:pt>
                <c:pt idx="151">
                  <c:v>89.321</c:v>
                </c:pt>
                <c:pt idx="152">
                  <c:v>89.331</c:v>
                </c:pt>
                <c:pt idx="153">
                  <c:v>89.341</c:v>
                </c:pt>
                <c:pt idx="154">
                  <c:v>89.351</c:v>
                </c:pt>
                <c:pt idx="155">
                  <c:v>89.361</c:v>
                </c:pt>
                <c:pt idx="156">
                  <c:v>89.37099999999998</c:v>
                </c:pt>
                <c:pt idx="157">
                  <c:v>89.381</c:v>
                </c:pt>
                <c:pt idx="158">
                  <c:v>89.391</c:v>
                </c:pt>
                <c:pt idx="159">
                  <c:v>89.401</c:v>
                </c:pt>
                <c:pt idx="160">
                  <c:v>89.411</c:v>
                </c:pt>
                <c:pt idx="161">
                  <c:v>89.421</c:v>
                </c:pt>
                <c:pt idx="162">
                  <c:v>89.431</c:v>
                </c:pt>
                <c:pt idx="163">
                  <c:v>89.441</c:v>
                </c:pt>
                <c:pt idx="164">
                  <c:v>89.451</c:v>
                </c:pt>
                <c:pt idx="165">
                  <c:v>89.461</c:v>
                </c:pt>
                <c:pt idx="166">
                  <c:v>89.471</c:v>
                </c:pt>
                <c:pt idx="167">
                  <c:v>89.481</c:v>
                </c:pt>
                <c:pt idx="168">
                  <c:v>89.491</c:v>
                </c:pt>
                <c:pt idx="169">
                  <c:v>89.501</c:v>
                </c:pt>
                <c:pt idx="170">
                  <c:v>89.511</c:v>
                </c:pt>
                <c:pt idx="171">
                  <c:v>89.521</c:v>
                </c:pt>
                <c:pt idx="172">
                  <c:v>89.531</c:v>
                </c:pt>
                <c:pt idx="173">
                  <c:v>89.541</c:v>
                </c:pt>
                <c:pt idx="174">
                  <c:v>89.551</c:v>
                </c:pt>
                <c:pt idx="175">
                  <c:v>89.561</c:v>
                </c:pt>
                <c:pt idx="176">
                  <c:v>89.571</c:v>
                </c:pt>
                <c:pt idx="177">
                  <c:v>89.581</c:v>
                </c:pt>
                <c:pt idx="178">
                  <c:v>89.591</c:v>
                </c:pt>
                <c:pt idx="179">
                  <c:v>89.601</c:v>
                </c:pt>
                <c:pt idx="180">
                  <c:v>89.61099999999998</c:v>
                </c:pt>
                <c:pt idx="181">
                  <c:v>89.62099999999998</c:v>
                </c:pt>
                <c:pt idx="182">
                  <c:v>89.631</c:v>
                </c:pt>
                <c:pt idx="183">
                  <c:v>89.641</c:v>
                </c:pt>
                <c:pt idx="184">
                  <c:v>89.65099999999998</c:v>
                </c:pt>
                <c:pt idx="185">
                  <c:v>89.661</c:v>
                </c:pt>
                <c:pt idx="186">
                  <c:v>89.67099999999998</c:v>
                </c:pt>
                <c:pt idx="187">
                  <c:v>89.68099999999998</c:v>
                </c:pt>
                <c:pt idx="188">
                  <c:v>89.691</c:v>
                </c:pt>
                <c:pt idx="189">
                  <c:v>89.701</c:v>
                </c:pt>
                <c:pt idx="190">
                  <c:v>89.711</c:v>
                </c:pt>
                <c:pt idx="191">
                  <c:v>89.721</c:v>
                </c:pt>
                <c:pt idx="192">
                  <c:v>89.731</c:v>
                </c:pt>
                <c:pt idx="193">
                  <c:v>89.741</c:v>
                </c:pt>
                <c:pt idx="194">
                  <c:v>89.751</c:v>
                </c:pt>
                <c:pt idx="195">
                  <c:v>89.761</c:v>
                </c:pt>
                <c:pt idx="196">
                  <c:v>89.77099999999998</c:v>
                </c:pt>
                <c:pt idx="197">
                  <c:v>89.781</c:v>
                </c:pt>
                <c:pt idx="198">
                  <c:v>89.791</c:v>
                </c:pt>
                <c:pt idx="199">
                  <c:v>89.801</c:v>
                </c:pt>
                <c:pt idx="200">
                  <c:v>89.811</c:v>
                </c:pt>
                <c:pt idx="201">
                  <c:v>89.821</c:v>
                </c:pt>
                <c:pt idx="202">
                  <c:v>89.831</c:v>
                </c:pt>
                <c:pt idx="203">
                  <c:v>89.841</c:v>
                </c:pt>
                <c:pt idx="204">
                  <c:v>89.85099999999998</c:v>
                </c:pt>
                <c:pt idx="205">
                  <c:v>89.86099999999998</c:v>
                </c:pt>
                <c:pt idx="206">
                  <c:v>89.87099999999998</c:v>
                </c:pt>
                <c:pt idx="207">
                  <c:v>89.88099999999998</c:v>
                </c:pt>
                <c:pt idx="208">
                  <c:v>89.891</c:v>
                </c:pt>
                <c:pt idx="209">
                  <c:v>89.901</c:v>
                </c:pt>
                <c:pt idx="210">
                  <c:v>89.911</c:v>
                </c:pt>
                <c:pt idx="211">
                  <c:v>89.921</c:v>
                </c:pt>
                <c:pt idx="212">
                  <c:v>89.931</c:v>
                </c:pt>
                <c:pt idx="213">
                  <c:v>89.941</c:v>
                </c:pt>
                <c:pt idx="214">
                  <c:v>89.951</c:v>
                </c:pt>
                <c:pt idx="215">
                  <c:v>89.961</c:v>
                </c:pt>
                <c:pt idx="216">
                  <c:v>89.971</c:v>
                </c:pt>
                <c:pt idx="217">
                  <c:v>89.981</c:v>
                </c:pt>
                <c:pt idx="218">
                  <c:v>89.991</c:v>
                </c:pt>
                <c:pt idx="219">
                  <c:v>90.001</c:v>
                </c:pt>
                <c:pt idx="220">
                  <c:v>90.011</c:v>
                </c:pt>
                <c:pt idx="221">
                  <c:v>90.02099999999998</c:v>
                </c:pt>
                <c:pt idx="222">
                  <c:v>90.031</c:v>
                </c:pt>
                <c:pt idx="223">
                  <c:v>90.041</c:v>
                </c:pt>
                <c:pt idx="224">
                  <c:v>90.051</c:v>
                </c:pt>
                <c:pt idx="225">
                  <c:v>90.061</c:v>
                </c:pt>
                <c:pt idx="226">
                  <c:v>90.07099999999998</c:v>
                </c:pt>
                <c:pt idx="227">
                  <c:v>90.081</c:v>
                </c:pt>
                <c:pt idx="228">
                  <c:v>90.091</c:v>
                </c:pt>
                <c:pt idx="229">
                  <c:v>90.10099999999998</c:v>
                </c:pt>
                <c:pt idx="230">
                  <c:v>90.11099999999998</c:v>
                </c:pt>
                <c:pt idx="231">
                  <c:v>90.12099999999998</c:v>
                </c:pt>
                <c:pt idx="232">
                  <c:v>90.13099999999998</c:v>
                </c:pt>
                <c:pt idx="233">
                  <c:v>90.141</c:v>
                </c:pt>
                <c:pt idx="234">
                  <c:v>90.15099999999998</c:v>
                </c:pt>
                <c:pt idx="235">
                  <c:v>90.16099999999998</c:v>
                </c:pt>
                <c:pt idx="236">
                  <c:v>90.17099999999998</c:v>
                </c:pt>
                <c:pt idx="237">
                  <c:v>90.18099999999998</c:v>
                </c:pt>
                <c:pt idx="238">
                  <c:v>90.191</c:v>
                </c:pt>
                <c:pt idx="239">
                  <c:v>90.201</c:v>
                </c:pt>
                <c:pt idx="240">
                  <c:v>90.211</c:v>
                </c:pt>
                <c:pt idx="241">
                  <c:v>90.221</c:v>
                </c:pt>
                <c:pt idx="242">
                  <c:v>90.231</c:v>
                </c:pt>
                <c:pt idx="243">
                  <c:v>90.241</c:v>
                </c:pt>
                <c:pt idx="244">
                  <c:v>90.25099999999997</c:v>
                </c:pt>
                <c:pt idx="245">
                  <c:v>90.261</c:v>
                </c:pt>
                <c:pt idx="246">
                  <c:v>90.27099999999998</c:v>
                </c:pt>
                <c:pt idx="247">
                  <c:v>90.28099999999997</c:v>
                </c:pt>
                <c:pt idx="248">
                  <c:v>90.291</c:v>
                </c:pt>
                <c:pt idx="249">
                  <c:v>90.301</c:v>
                </c:pt>
                <c:pt idx="250">
                  <c:v>90.311</c:v>
                </c:pt>
                <c:pt idx="251">
                  <c:v>90.32099999999998</c:v>
                </c:pt>
                <c:pt idx="252">
                  <c:v>90.33099999999997</c:v>
                </c:pt>
                <c:pt idx="253">
                  <c:v>90.341</c:v>
                </c:pt>
                <c:pt idx="254">
                  <c:v>90.35099999999998</c:v>
                </c:pt>
                <c:pt idx="255">
                  <c:v>90.36099999999997</c:v>
                </c:pt>
                <c:pt idx="256">
                  <c:v>90.37099999999998</c:v>
                </c:pt>
                <c:pt idx="257">
                  <c:v>90.38099999999998</c:v>
                </c:pt>
                <c:pt idx="258">
                  <c:v>90.39099999999997</c:v>
                </c:pt>
                <c:pt idx="259">
                  <c:v>90.401</c:v>
                </c:pt>
                <c:pt idx="260">
                  <c:v>90.411</c:v>
                </c:pt>
                <c:pt idx="261">
                  <c:v>90.421</c:v>
                </c:pt>
                <c:pt idx="262">
                  <c:v>90.431</c:v>
                </c:pt>
                <c:pt idx="263">
                  <c:v>90.441</c:v>
                </c:pt>
                <c:pt idx="264">
                  <c:v>90.451</c:v>
                </c:pt>
                <c:pt idx="265">
                  <c:v>90.461</c:v>
                </c:pt>
                <c:pt idx="266">
                  <c:v>90.47099999999997</c:v>
                </c:pt>
                <c:pt idx="267">
                  <c:v>90.481</c:v>
                </c:pt>
                <c:pt idx="268">
                  <c:v>90.491</c:v>
                </c:pt>
                <c:pt idx="269">
                  <c:v>90.50099999999997</c:v>
                </c:pt>
                <c:pt idx="270">
                  <c:v>90.511</c:v>
                </c:pt>
                <c:pt idx="271">
                  <c:v>90.52099999999997</c:v>
                </c:pt>
                <c:pt idx="272">
                  <c:v>90.53099999999997</c:v>
                </c:pt>
                <c:pt idx="273">
                  <c:v>90.541</c:v>
                </c:pt>
                <c:pt idx="274">
                  <c:v>90.55099999999997</c:v>
                </c:pt>
                <c:pt idx="275">
                  <c:v>90.561</c:v>
                </c:pt>
                <c:pt idx="276">
                  <c:v>90.57099999999997</c:v>
                </c:pt>
                <c:pt idx="277">
                  <c:v>90.58099999999997</c:v>
                </c:pt>
                <c:pt idx="278">
                  <c:v>90.591</c:v>
                </c:pt>
                <c:pt idx="279">
                  <c:v>90.60099999999997</c:v>
                </c:pt>
                <c:pt idx="280">
                  <c:v>90.61099999999997</c:v>
                </c:pt>
                <c:pt idx="281">
                  <c:v>90.62099999999998</c:v>
                </c:pt>
                <c:pt idx="282">
                  <c:v>90.63099999999997</c:v>
                </c:pt>
                <c:pt idx="283">
                  <c:v>90.64099999999997</c:v>
                </c:pt>
                <c:pt idx="284">
                  <c:v>90.65099999999997</c:v>
                </c:pt>
                <c:pt idx="285">
                  <c:v>90.66099999999997</c:v>
                </c:pt>
                <c:pt idx="286">
                  <c:v>90.67099999999998</c:v>
                </c:pt>
                <c:pt idx="287">
                  <c:v>90.68099999999997</c:v>
                </c:pt>
                <c:pt idx="288">
                  <c:v>90.69099999999997</c:v>
                </c:pt>
                <c:pt idx="289">
                  <c:v>90.701</c:v>
                </c:pt>
                <c:pt idx="290">
                  <c:v>90.711</c:v>
                </c:pt>
                <c:pt idx="291">
                  <c:v>90.72099999999997</c:v>
                </c:pt>
                <c:pt idx="292">
                  <c:v>90.73099999999996</c:v>
                </c:pt>
                <c:pt idx="293">
                  <c:v>90.741</c:v>
                </c:pt>
                <c:pt idx="294">
                  <c:v>90.75099999999997</c:v>
                </c:pt>
                <c:pt idx="295">
                  <c:v>90.76099999999996</c:v>
                </c:pt>
                <c:pt idx="296">
                  <c:v>90.77099999999997</c:v>
                </c:pt>
                <c:pt idx="297">
                  <c:v>90.78099999999997</c:v>
                </c:pt>
                <c:pt idx="298">
                  <c:v>90.791</c:v>
                </c:pt>
                <c:pt idx="299">
                  <c:v>90.80099999999997</c:v>
                </c:pt>
                <c:pt idx="300">
                  <c:v>90.81099999999996</c:v>
                </c:pt>
                <c:pt idx="301">
                  <c:v>90.82099999999997</c:v>
                </c:pt>
                <c:pt idx="302">
                  <c:v>90.83099999999997</c:v>
                </c:pt>
                <c:pt idx="303">
                  <c:v>90.84099999999996</c:v>
                </c:pt>
                <c:pt idx="304">
                  <c:v>90.85099999999997</c:v>
                </c:pt>
                <c:pt idx="305">
                  <c:v>90.86099999999997</c:v>
                </c:pt>
                <c:pt idx="306">
                  <c:v>90.87099999999995</c:v>
                </c:pt>
                <c:pt idx="307">
                  <c:v>90.88099999999997</c:v>
                </c:pt>
                <c:pt idx="308">
                  <c:v>90.89099999999996</c:v>
                </c:pt>
                <c:pt idx="309">
                  <c:v>90.901</c:v>
                </c:pt>
                <c:pt idx="310">
                  <c:v>90.911</c:v>
                </c:pt>
                <c:pt idx="311">
                  <c:v>90.92099999999996</c:v>
                </c:pt>
                <c:pt idx="312">
                  <c:v>90.931</c:v>
                </c:pt>
                <c:pt idx="313">
                  <c:v>90.941</c:v>
                </c:pt>
                <c:pt idx="314">
                  <c:v>90.95099999999996</c:v>
                </c:pt>
                <c:pt idx="315">
                  <c:v>90.961</c:v>
                </c:pt>
                <c:pt idx="316">
                  <c:v>90.97099999999996</c:v>
                </c:pt>
                <c:pt idx="317">
                  <c:v>90.98099999999996</c:v>
                </c:pt>
                <c:pt idx="318">
                  <c:v>90.991</c:v>
                </c:pt>
                <c:pt idx="319">
                  <c:v>91.00099999999996</c:v>
                </c:pt>
                <c:pt idx="320">
                  <c:v>91.01099999999996</c:v>
                </c:pt>
                <c:pt idx="321">
                  <c:v>91.02099999999997</c:v>
                </c:pt>
                <c:pt idx="322">
                  <c:v>91.03099999999996</c:v>
                </c:pt>
                <c:pt idx="323">
                  <c:v>91.041</c:v>
                </c:pt>
                <c:pt idx="324">
                  <c:v>91.05099999999997</c:v>
                </c:pt>
                <c:pt idx="325">
                  <c:v>91.06099999999996</c:v>
                </c:pt>
                <c:pt idx="326">
                  <c:v>91.07099999999997</c:v>
                </c:pt>
                <c:pt idx="327">
                  <c:v>91.08099999999996</c:v>
                </c:pt>
                <c:pt idx="328">
                  <c:v>91.09099999999996</c:v>
                </c:pt>
                <c:pt idx="329">
                  <c:v>91.10099999999997</c:v>
                </c:pt>
                <c:pt idx="330">
                  <c:v>91.11099999999996</c:v>
                </c:pt>
                <c:pt idx="331">
                  <c:v>91.12099999999995</c:v>
                </c:pt>
                <c:pt idx="332">
                  <c:v>91.13099999999997</c:v>
                </c:pt>
                <c:pt idx="333">
                  <c:v>91.14099999999996</c:v>
                </c:pt>
                <c:pt idx="334">
                  <c:v>91.15099999999997</c:v>
                </c:pt>
                <c:pt idx="335">
                  <c:v>91.16099999999997</c:v>
                </c:pt>
                <c:pt idx="336">
                  <c:v>91.17099999999995</c:v>
                </c:pt>
                <c:pt idx="337">
                  <c:v>91.18099999999997</c:v>
                </c:pt>
                <c:pt idx="338">
                  <c:v>91.19099999999995</c:v>
                </c:pt>
                <c:pt idx="339">
                  <c:v>91.20099999999996</c:v>
                </c:pt>
                <c:pt idx="340">
                  <c:v>91.21099999999998</c:v>
                </c:pt>
                <c:pt idx="341">
                  <c:v>91.22099999999996</c:v>
                </c:pt>
                <c:pt idx="342">
                  <c:v>91.23099999999996</c:v>
                </c:pt>
                <c:pt idx="343">
                  <c:v>91.24099999999998</c:v>
                </c:pt>
                <c:pt idx="344">
                  <c:v>91.25099999999996</c:v>
                </c:pt>
                <c:pt idx="345">
                  <c:v>91.26099999999996</c:v>
                </c:pt>
                <c:pt idx="346">
                  <c:v>91.27099999999997</c:v>
                </c:pt>
                <c:pt idx="347">
                  <c:v>91.28099999999996</c:v>
                </c:pt>
                <c:pt idx="348">
                  <c:v>91.29099999999996</c:v>
                </c:pt>
                <c:pt idx="349">
                  <c:v>91.30099999999997</c:v>
                </c:pt>
                <c:pt idx="350">
                  <c:v>91.31099999999996</c:v>
                </c:pt>
                <c:pt idx="351">
                  <c:v>91.32099999999995</c:v>
                </c:pt>
                <c:pt idx="352">
                  <c:v>91.33099999999996</c:v>
                </c:pt>
                <c:pt idx="353">
                  <c:v>91.34099999999996</c:v>
                </c:pt>
                <c:pt idx="354">
                  <c:v>91.35099999999995</c:v>
                </c:pt>
                <c:pt idx="355">
                  <c:v>91.36099999999996</c:v>
                </c:pt>
                <c:pt idx="356">
                  <c:v>91.37099999999995</c:v>
                </c:pt>
                <c:pt idx="357">
                  <c:v>91.38099999999997</c:v>
                </c:pt>
                <c:pt idx="358">
                  <c:v>91.39099999999996</c:v>
                </c:pt>
                <c:pt idx="359">
                  <c:v>91.40099999999996</c:v>
                </c:pt>
                <c:pt idx="360">
                  <c:v>91.411</c:v>
                </c:pt>
                <c:pt idx="361">
                  <c:v>91.42099999999996</c:v>
                </c:pt>
                <c:pt idx="362">
                  <c:v>91.43099999999996</c:v>
                </c:pt>
                <c:pt idx="363">
                  <c:v>91.44099999999998</c:v>
                </c:pt>
                <c:pt idx="364">
                  <c:v>91.45099999999996</c:v>
                </c:pt>
                <c:pt idx="365">
                  <c:v>91.46099999999998</c:v>
                </c:pt>
                <c:pt idx="366">
                  <c:v>91.47099999999996</c:v>
                </c:pt>
                <c:pt idx="367">
                  <c:v>91.48099999999996</c:v>
                </c:pt>
                <c:pt idx="368">
                  <c:v>91.49099999999998</c:v>
                </c:pt>
                <c:pt idx="369">
                  <c:v>91.50099999999996</c:v>
                </c:pt>
                <c:pt idx="370">
                  <c:v>91.51099999999996</c:v>
                </c:pt>
                <c:pt idx="371">
                  <c:v>91.52099999999997</c:v>
                </c:pt>
                <c:pt idx="372">
                  <c:v>91.53099999999996</c:v>
                </c:pt>
                <c:pt idx="373">
                  <c:v>91.54099999999996</c:v>
                </c:pt>
                <c:pt idx="374">
                  <c:v>91.55099999999997</c:v>
                </c:pt>
                <c:pt idx="375">
                  <c:v>91.56099999999996</c:v>
                </c:pt>
                <c:pt idx="376">
                  <c:v>91.57099999999995</c:v>
                </c:pt>
                <c:pt idx="377">
                  <c:v>91.58099999999996</c:v>
                </c:pt>
                <c:pt idx="378">
                  <c:v>91.59099999999996</c:v>
                </c:pt>
                <c:pt idx="379">
                  <c:v>91.60099999999995</c:v>
                </c:pt>
                <c:pt idx="380">
                  <c:v>91.61099999999996</c:v>
                </c:pt>
                <c:pt idx="381">
                  <c:v>91.62099999999995</c:v>
                </c:pt>
                <c:pt idx="382">
                  <c:v>91.63099999999997</c:v>
                </c:pt>
                <c:pt idx="383">
                  <c:v>91.64099999999996</c:v>
                </c:pt>
                <c:pt idx="384">
                  <c:v>91.65099999999995</c:v>
                </c:pt>
                <c:pt idx="385">
                  <c:v>91.66099999999997</c:v>
                </c:pt>
                <c:pt idx="386">
                  <c:v>91.67099999999995</c:v>
                </c:pt>
                <c:pt idx="387">
                  <c:v>91.68099999999995</c:v>
                </c:pt>
                <c:pt idx="388">
                  <c:v>91.69099999999994</c:v>
                </c:pt>
                <c:pt idx="389">
                  <c:v>91.70099999999996</c:v>
                </c:pt>
                <c:pt idx="390">
                  <c:v>91.71099999999998</c:v>
                </c:pt>
                <c:pt idx="391">
                  <c:v>91.72099999999994</c:v>
                </c:pt>
                <c:pt idx="392">
                  <c:v>91.73099999999996</c:v>
                </c:pt>
                <c:pt idx="393">
                  <c:v>91.74099999999998</c:v>
                </c:pt>
                <c:pt idx="394">
                  <c:v>91.75099999999996</c:v>
                </c:pt>
                <c:pt idx="395">
                  <c:v>91.76099999999996</c:v>
                </c:pt>
                <c:pt idx="396">
                  <c:v>91.77099999999997</c:v>
                </c:pt>
                <c:pt idx="397">
                  <c:v>91.78099999999996</c:v>
                </c:pt>
                <c:pt idx="398">
                  <c:v>91.79099999999996</c:v>
                </c:pt>
                <c:pt idx="399">
                  <c:v>91.80099999999994</c:v>
                </c:pt>
                <c:pt idx="400">
                  <c:v>91.81099999999996</c:v>
                </c:pt>
                <c:pt idx="401">
                  <c:v>91.82099999999995</c:v>
                </c:pt>
                <c:pt idx="402">
                  <c:v>91.83099999999994</c:v>
                </c:pt>
                <c:pt idx="403">
                  <c:v>91.84099999999996</c:v>
                </c:pt>
                <c:pt idx="404">
                  <c:v>91.85099999999994</c:v>
                </c:pt>
                <c:pt idx="405">
                  <c:v>91.86099999999994</c:v>
                </c:pt>
                <c:pt idx="406">
                  <c:v>91.87099999999995</c:v>
                </c:pt>
                <c:pt idx="407">
                  <c:v>91.88099999999994</c:v>
                </c:pt>
                <c:pt idx="408">
                  <c:v>91.89099999999996</c:v>
                </c:pt>
                <c:pt idx="409">
                  <c:v>91.90099999999996</c:v>
                </c:pt>
                <c:pt idx="410">
                  <c:v>91.91099999999997</c:v>
                </c:pt>
                <c:pt idx="411">
                  <c:v>91.92099999999996</c:v>
                </c:pt>
                <c:pt idx="412">
                  <c:v>91.93099999999996</c:v>
                </c:pt>
                <c:pt idx="413">
                  <c:v>91.94099999999997</c:v>
                </c:pt>
                <c:pt idx="414">
                  <c:v>91.95099999999996</c:v>
                </c:pt>
                <c:pt idx="415">
                  <c:v>91.96099999999997</c:v>
                </c:pt>
                <c:pt idx="416">
                  <c:v>91.97099999999994</c:v>
                </c:pt>
                <c:pt idx="417">
                  <c:v>91.98099999999996</c:v>
                </c:pt>
                <c:pt idx="418">
                  <c:v>91.99099999999997</c:v>
                </c:pt>
                <c:pt idx="419">
                  <c:v>92.00099999999996</c:v>
                </c:pt>
                <c:pt idx="420">
                  <c:v>92.01099999999996</c:v>
                </c:pt>
                <c:pt idx="421">
                  <c:v>92.02099999999994</c:v>
                </c:pt>
                <c:pt idx="422">
                  <c:v>92.03099999999996</c:v>
                </c:pt>
                <c:pt idx="423">
                  <c:v>92.04099999999996</c:v>
                </c:pt>
                <c:pt idx="424">
                  <c:v>92.05099999999994</c:v>
                </c:pt>
                <c:pt idx="425">
                  <c:v>92.06099999999996</c:v>
                </c:pt>
                <c:pt idx="426">
                  <c:v>92.07099999999994</c:v>
                </c:pt>
                <c:pt idx="427">
                  <c:v>92.08099999999994</c:v>
                </c:pt>
                <c:pt idx="428">
                  <c:v>92.09099999999996</c:v>
                </c:pt>
                <c:pt idx="429">
                  <c:v>92.10099999999994</c:v>
                </c:pt>
                <c:pt idx="430">
                  <c:v>92.11099999999994</c:v>
                </c:pt>
                <c:pt idx="431">
                  <c:v>92.12099999999994</c:v>
                </c:pt>
                <c:pt idx="432">
                  <c:v>92.13099999999994</c:v>
                </c:pt>
                <c:pt idx="433">
                  <c:v>92.14099999999996</c:v>
                </c:pt>
                <c:pt idx="434">
                  <c:v>92.15099999999994</c:v>
                </c:pt>
                <c:pt idx="435">
                  <c:v>92.16099999999994</c:v>
                </c:pt>
                <c:pt idx="436">
                  <c:v>92.17099999999991</c:v>
                </c:pt>
                <c:pt idx="437">
                  <c:v>92.18099999999994</c:v>
                </c:pt>
                <c:pt idx="438">
                  <c:v>92.19099999999994</c:v>
                </c:pt>
                <c:pt idx="439">
                  <c:v>92.20099999999993</c:v>
                </c:pt>
                <c:pt idx="440">
                  <c:v>92.21099999999997</c:v>
                </c:pt>
                <c:pt idx="441">
                  <c:v>92.22099999999994</c:v>
                </c:pt>
                <c:pt idx="442">
                  <c:v>92.23099999999996</c:v>
                </c:pt>
                <c:pt idx="443">
                  <c:v>92.24099999999997</c:v>
                </c:pt>
                <c:pt idx="444">
                  <c:v>92.25099999999996</c:v>
                </c:pt>
                <c:pt idx="445">
                  <c:v>92.26099999999996</c:v>
                </c:pt>
                <c:pt idx="446">
                  <c:v>92.27099999999994</c:v>
                </c:pt>
                <c:pt idx="447">
                  <c:v>92.28099999999993</c:v>
                </c:pt>
                <c:pt idx="448">
                  <c:v>92.29099999999996</c:v>
                </c:pt>
                <c:pt idx="449">
                  <c:v>92.30099999999994</c:v>
                </c:pt>
                <c:pt idx="450">
                  <c:v>92.31099999999993</c:v>
                </c:pt>
                <c:pt idx="451">
                  <c:v>92.32099999999994</c:v>
                </c:pt>
                <c:pt idx="452">
                  <c:v>92.33099999999993</c:v>
                </c:pt>
                <c:pt idx="453">
                  <c:v>92.34099999999993</c:v>
                </c:pt>
                <c:pt idx="454">
                  <c:v>92.35099999999994</c:v>
                </c:pt>
                <c:pt idx="455">
                  <c:v>92.36099999999993</c:v>
                </c:pt>
                <c:pt idx="456">
                  <c:v>92.37099999999994</c:v>
                </c:pt>
                <c:pt idx="457">
                  <c:v>92.38099999999994</c:v>
                </c:pt>
                <c:pt idx="458">
                  <c:v>92.39099999999993</c:v>
                </c:pt>
                <c:pt idx="459">
                  <c:v>92.40099999999996</c:v>
                </c:pt>
                <c:pt idx="460">
                  <c:v>92.41099999999997</c:v>
                </c:pt>
                <c:pt idx="461">
                  <c:v>92.42099999999993</c:v>
                </c:pt>
                <c:pt idx="462">
                  <c:v>92.43099999999996</c:v>
                </c:pt>
                <c:pt idx="463">
                  <c:v>92.44099999999995</c:v>
                </c:pt>
                <c:pt idx="464">
                  <c:v>92.45099999999993</c:v>
                </c:pt>
                <c:pt idx="465">
                  <c:v>92.46099999999997</c:v>
                </c:pt>
                <c:pt idx="466">
                  <c:v>92.47099999999993</c:v>
                </c:pt>
                <c:pt idx="467">
                  <c:v>92.48099999999996</c:v>
                </c:pt>
                <c:pt idx="468">
                  <c:v>92.49099999999995</c:v>
                </c:pt>
                <c:pt idx="469">
                  <c:v>92.50099999999993</c:v>
                </c:pt>
                <c:pt idx="470">
                  <c:v>92.51099999999996</c:v>
                </c:pt>
                <c:pt idx="471">
                  <c:v>92.52099999999993</c:v>
                </c:pt>
                <c:pt idx="472">
                  <c:v>92.53099999999993</c:v>
                </c:pt>
                <c:pt idx="473">
                  <c:v>92.54099999999996</c:v>
                </c:pt>
                <c:pt idx="474">
                  <c:v>92.55099999999993</c:v>
                </c:pt>
                <c:pt idx="475">
                  <c:v>92.56099999999993</c:v>
                </c:pt>
                <c:pt idx="476">
                  <c:v>92.57099999999994</c:v>
                </c:pt>
                <c:pt idx="477">
                  <c:v>92.58099999999993</c:v>
                </c:pt>
                <c:pt idx="478">
                  <c:v>92.59099999999993</c:v>
                </c:pt>
                <c:pt idx="479">
                  <c:v>92.60099999999993</c:v>
                </c:pt>
                <c:pt idx="480">
                  <c:v>92.61099999999993</c:v>
                </c:pt>
                <c:pt idx="481">
                  <c:v>92.62099999999994</c:v>
                </c:pt>
                <c:pt idx="482">
                  <c:v>92.63099999999993</c:v>
                </c:pt>
                <c:pt idx="483">
                  <c:v>92.64099999999993</c:v>
                </c:pt>
                <c:pt idx="484">
                  <c:v>92.65099999999991</c:v>
                </c:pt>
                <c:pt idx="485">
                  <c:v>92.66099999999993</c:v>
                </c:pt>
                <c:pt idx="486">
                  <c:v>92.67099999999991</c:v>
                </c:pt>
                <c:pt idx="487">
                  <c:v>92.68099999999991</c:v>
                </c:pt>
                <c:pt idx="488">
                  <c:v>92.69099999999993</c:v>
                </c:pt>
                <c:pt idx="489">
                  <c:v>92.70099999999993</c:v>
                </c:pt>
                <c:pt idx="490">
                  <c:v>92.71099999999992</c:v>
                </c:pt>
                <c:pt idx="491">
                  <c:v>92.72099999999993</c:v>
                </c:pt>
                <c:pt idx="492">
                  <c:v>92.73099999999996</c:v>
                </c:pt>
                <c:pt idx="493">
                  <c:v>92.74099999999995</c:v>
                </c:pt>
                <c:pt idx="494">
                  <c:v>92.75099999999993</c:v>
                </c:pt>
                <c:pt idx="495">
                  <c:v>92.76099999999992</c:v>
                </c:pt>
                <c:pt idx="496">
                  <c:v>92.77099999999993</c:v>
                </c:pt>
                <c:pt idx="497">
                  <c:v>92.78099999999993</c:v>
                </c:pt>
                <c:pt idx="498">
                  <c:v>92.79099999999992</c:v>
                </c:pt>
                <c:pt idx="499">
                  <c:v>92.80099999999993</c:v>
                </c:pt>
                <c:pt idx="500">
                  <c:v>92.81099999999992</c:v>
                </c:pt>
                <c:pt idx="501">
                  <c:v>92.82099999999991</c:v>
                </c:pt>
                <c:pt idx="502">
                  <c:v>92.83099999999993</c:v>
                </c:pt>
                <c:pt idx="503">
                  <c:v>92.84099999999992</c:v>
                </c:pt>
                <c:pt idx="504">
                  <c:v>92.85099999999993</c:v>
                </c:pt>
                <c:pt idx="505">
                  <c:v>92.86099999999993</c:v>
                </c:pt>
                <c:pt idx="506">
                  <c:v>92.87099999999991</c:v>
                </c:pt>
                <c:pt idx="507">
                  <c:v>92.88099999999993</c:v>
                </c:pt>
                <c:pt idx="508">
                  <c:v>92.89099999999993</c:v>
                </c:pt>
                <c:pt idx="509">
                  <c:v>92.90099999999992</c:v>
                </c:pt>
                <c:pt idx="510">
                  <c:v>92.91099999999995</c:v>
                </c:pt>
                <c:pt idx="511">
                  <c:v>92.92099999999992</c:v>
                </c:pt>
                <c:pt idx="512">
                  <c:v>92.93099999999992</c:v>
                </c:pt>
                <c:pt idx="513">
                  <c:v>92.94099999999995</c:v>
                </c:pt>
                <c:pt idx="514">
                  <c:v>92.95099999999992</c:v>
                </c:pt>
                <c:pt idx="515">
                  <c:v>92.96099999999992</c:v>
                </c:pt>
                <c:pt idx="516">
                  <c:v>92.97099999999993</c:v>
                </c:pt>
                <c:pt idx="517">
                  <c:v>92.98099999999992</c:v>
                </c:pt>
                <c:pt idx="518">
                  <c:v>92.99099999999995</c:v>
                </c:pt>
                <c:pt idx="519">
                  <c:v>93.00099999999991</c:v>
                </c:pt>
                <c:pt idx="520">
                  <c:v>93.01099999999992</c:v>
                </c:pt>
                <c:pt idx="521">
                  <c:v>93.02099999999993</c:v>
                </c:pt>
                <c:pt idx="522">
                  <c:v>93.03099999999992</c:v>
                </c:pt>
                <c:pt idx="523">
                  <c:v>93.04099999999992</c:v>
                </c:pt>
                <c:pt idx="524">
                  <c:v>93.05099999999993</c:v>
                </c:pt>
                <c:pt idx="525">
                  <c:v>93.06099999999992</c:v>
                </c:pt>
                <c:pt idx="526">
                  <c:v>93.07099999999991</c:v>
                </c:pt>
                <c:pt idx="527">
                  <c:v>93.08099999999993</c:v>
                </c:pt>
                <c:pt idx="528">
                  <c:v>93.09099999999992</c:v>
                </c:pt>
                <c:pt idx="529">
                  <c:v>93.10099999999993</c:v>
                </c:pt>
                <c:pt idx="530">
                  <c:v>93.11099999999993</c:v>
                </c:pt>
                <c:pt idx="531">
                  <c:v>93.12099999999991</c:v>
                </c:pt>
                <c:pt idx="532">
                  <c:v>93.13099999999991</c:v>
                </c:pt>
                <c:pt idx="533">
                  <c:v>93.14099999999992</c:v>
                </c:pt>
                <c:pt idx="534">
                  <c:v>93.15099999999991</c:v>
                </c:pt>
                <c:pt idx="535">
                  <c:v>93.16099999999991</c:v>
                </c:pt>
                <c:pt idx="536">
                  <c:v>93.17099999999991</c:v>
                </c:pt>
                <c:pt idx="537">
                  <c:v>93.18099999999991</c:v>
                </c:pt>
                <c:pt idx="538">
                  <c:v>93.19099999999991</c:v>
                </c:pt>
                <c:pt idx="539">
                  <c:v>93.20099999999992</c:v>
                </c:pt>
                <c:pt idx="540">
                  <c:v>93.21099999999992</c:v>
                </c:pt>
                <c:pt idx="541">
                  <c:v>93.22099999999993</c:v>
                </c:pt>
                <c:pt idx="542">
                  <c:v>93.23099999999992</c:v>
                </c:pt>
                <c:pt idx="543">
                  <c:v>93.24099999999992</c:v>
                </c:pt>
                <c:pt idx="544">
                  <c:v>93.25099999999991</c:v>
                </c:pt>
                <c:pt idx="545">
                  <c:v>93.26099999999992</c:v>
                </c:pt>
              </c:numCache>
            </c:numRef>
          </c:yVal>
          <c:smooth val="0"/>
        </c:ser>
        <c:dLbls>
          <c:showLegendKey val="0"/>
          <c:showVal val="0"/>
          <c:showCatName val="0"/>
          <c:showSerName val="0"/>
          <c:showPercent val="0"/>
          <c:showBubbleSize val="0"/>
        </c:dLbls>
        <c:axId val="-1914460192"/>
        <c:axId val="-1914456432"/>
      </c:scatterChart>
      <c:valAx>
        <c:axId val="-1914460192"/>
        <c:scaling>
          <c:orientation val="minMax"/>
          <c:max val="350.0"/>
        </c:scaling>
        <c:delete val="0"/>
        <c:axPos val="b"/>
        <c:minorGridlines/>
        <c:title>
          <c:tx>
            <c:rich>
              <a:bodyPr/>
              <a:lstStyle/>
              <a:p>
                <a:pPr>
                  <a:defRPr/>
                </a:pPr>
                <a:r>
                  <a:rPr lang="en-US"/>
                  <a:t>flow (m</a:t>
                </a:r>
                <a:r>
                  <a:rPr lang="en-US" baseline="30000"/>
                  <a:t>3</a:t>
                </a:r>
                <a:r>
                  <a:rPr lang="en-US"/>
                  <a:t>/s)</a:t>
                </a:r>
              </a:p>
            </c:rich>
          </c:tx>
          <c:overlay val="0"/>
        </c:title>
        <c:numFmt formatCode="General" sourceLinked="1"/>
        <c:majorTickMark val="out"/>
        <c:minorTickMark val="none"/>
        <c:tickLblPos val="nextTo"/>
        <c:crossAx val="-1914456432"/>
        <c:crosses val="autoZero"/>
        <c:crossBetween val="midCat"/>
      </c:valAx>
      <c:valAx>
        <c:axId val="-1914456432"/>
        <c:scaling>
          <c:orientation val="minMax"/>
          <c:max val="95.0"/>
        </c:scaling>
        <c:delete val="0"/>
        <c:axPos val="l"/>
        <c:majorGridlines/>
        <c:minorGridlines/>
        <c:title>
          <c:tx>
            <c:rich>
              <a:bodyPr rot="-5400000" vert="horz"/>
              <a:lstStyle/>
              <a:p>
                <a:pPr>
                  <a:defRPr/>
                </a:pPr>
                <a:r>
                  <a:rPr lang="en-US"/>
                  <a:t>water level (mAOD)</a:t>
                </a:r>
              </a:p>
            </c:rich>
          </c:tx>
          <c:overlay val="0"/>
        </c:title>
        <c:numFmt formatCode="General" sourceLinked="1"/>
        <c:majorTickMark val="out"/>
        <c:minorTickMark val="none"/>
        <c:tickLblPos val="nextTo"/>
        <c:crossAx val="-1914460192"/>
        <c:crosses val="autoZero"/>
        <c:crossBetween val="midCat"/>
      </c:valAx>
    </c:plotArea>
    <c:legend>
      <c:legendPos val="r"/>
      <c:overlay val="1"/>
      <c:spPr>
        <a:solidFill>
          <a:sysClr val="window" lastClr="FFFFFF"/>
        </a:solidFill>
        <a:ln>
          <a:solidFill>
            <a:srgbClr val="4F81BD"/>
          </a:solidFill>
        </a:ln>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Environment Agency">
      <a:dk1>
        <a:srgbClr val="000000"/>
      </a:dk1>
      <a:lt1>
        <a:srgbClr val="FFFFFF"/>
      </a:lt1>
      <a:dk2>
        <a:srgbClr val="820053"/>
      </a:dk2>
      <a:lt2>
        <a:srgbClr val="D95F15"/>
      </a:lt2>
      <a:accent1>
        <a:srgbClr val="034B89"/>
      </a:accent1>
      <a:accent2>
        <a:srgbClr val="B2C326"/>
      </a:accent2>
      <a:accent3>
        <a:srgbClr val="54BCE7"/>
      </a:accent3>
      <a:accent4>
        <a:srgbClr val="455A21"/>
      </a:accent4>
      <a:accent5>
        <a:srgbClr val="0177BA"/>
      </a:accent5>
      <a:accent6>
        <a:srgbClr val="6E942C"/>
      </a:accent6>
      <a:hlink>
        <a:srgbClr val="034B89"/>
      </a:hlink>
      <a:folHlink>
        <a:srgbClr val="B2C326"/>
      </a:folHlink>
    </a:clrScheme>
    <a:fontScheme name="Environment Agenc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F6DEC-5652-E542-AA54-A21D5CF7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855</Words>
  <Characters>4874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399_13_SD07 Green one column template</vt:lpstr>
    </vt:vector>
  </TitlesOfParts>
  <Company>Environment Agency</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399_13_SD07 Green one column template</dc:title>
  <dc:creator>dlindsay</dc:creator>
  <cp:keywords>399_13_SD07;39913sd07;399.13.sd07</cp:keywords>
  <cp:lastModifiedBy>Abbey Chapman [mm16ac]</cp:lastModifiedBy>
  <cp:revision>2</cp:revision>
  <cp:lastPrinted>2014-09-11T14:31:00Z</cp:lastPrinted>
  <dcterms:created xsi:type="dcterms:W3CDTF">2019-03-17T18:43:00Z</dcterms:created>
  <dcterms:modified xsi:type="dcterms:W3CDTF">2019-03-17T18:43:00Z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723420481</vt:i4>
  </property>
</Properties>
</file>